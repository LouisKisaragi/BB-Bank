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3D3" w:rsidRPr="00F9057D" w:rsidRDefault="005963D3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5963D3" w:rsidRPr="00F9057D" w:rsidRDefault="005963D3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C57500" w:rsidRPr="00F9057D" w:rsidRDefault="00E41CF0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.55pt;margin-top:9.45pt;width:447.75pt;height:0;z-index:251660288" o:connectortype="straight" strokeweight="1.5pt"/>
        </w:pict>
      </w:r>
    </w:p>
    <w:p w:rsidR="00C57500" w:rsidRPr="00F9057D" w:rsidRDefault="00C57500" w:rsidP="000D7656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E0D33" w:rsidRPr="00F9057D" w:rsidTr="00C57500">
        <w:trPr>
          <w:trHeight w:val="1294"/>
        </w:trPr>
        <w:tc>
          <w:tcPr>
            <w:tcW w:w="5000" w:type="pct"/>
            <w:vAlign w:val="center"/>
          </w:tcPr>
          <w:p w:rsidR="0036726A" w:rsidRPr="00F9057D" w:rsidRDefault="00713616" w:rsidP="005A77DB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48"/>
                <w:szCs w:val="28"/>
              </w:rPr>
            </w:pPr>
            <w:ins w:id="0" w:author="user" w:date="2017-12-07T10:25:00Z">
              <w:r>
                <w:rPr>
                  <w:rFonts w:asciiTheme="majorHAnsi" w:eastAsiaTheme="majorHAnsi" w:hAnsiTheme="majorHAnsi" w:hint="eastAsia"/>
                  <w:b/>
                  <w:spacing w:val="-4"/>
                  <w:sz w:val="48"/>
                  <w:szCs w:val="28"/>
                </w:rPr>
                <w:t>B</w:t>
              </w:r>
              <w:r>
                <w:rPr>
                  <w:rFonts w:asciiTheme="majorHAnsi" w:eastAsiaTheme="majorHAnsi" w:hAnsiTheme="majorHAnsi"/>
                  <w:b/>
                  <w:spacing w:val="-4"/>
                  <w:sz w:val="48"/>
                  <w:szCs w:val="28"/>
                </w:rPr>
                <w:t xml:space="preserve">B PARK </w:t>
              </w:r>
              <w:r>
                <w:rPr>
                  <w:rFonts w:asciiTheme="majorHAnsi" w:eastAsiaTheme="majorHAnsi" w:hAnsiTheme="majorHAnsi" w:hint="eastAsia"/>
                  <w:b/>
                  <w:spacing w:val="-4"/>
                  <w:sz w:val="48"/>
                  <w:szCs w:val="28"/>
                </w:rPr>
                <w:t>최종 보고서</w:t>
              </w:r>
            </w:ins>
            <w:del w:id="1" w:author="user" w:date="2017-12-07T10:25:00Z">
              <w:r w:rsidR="005A77DB" w:rsidRPr="00F9057D">
                <w:rPr>
                  <w:rFonts w:asciiTheme="majorHAnsi" w:eastAsiaTheme="majorHAnsi" w:hAnsiTheme="majorHAnsi" w:hint="eastAsia"/>
                  <w:b/>
                  <w:spacing w:val="-4"/>
                  <w:sz w:val="48"/>
                  <w:szCs w:val="28"/>
                </w:rPr>
                <w:delText xml:space="preserve">JSL Salon </w:delText>
              </w:r>
              <w:r w:rsidR="00DD14B8" w:rsidRPr="00F9057D">
                <w:rPr>
                  <w:rFonts w:asciiTheme="majorHAnsi" w:eastAsiaTheme="majorHAnsi" w:hAnsiTheme="majorHAnsi" w:hint="eastAsia"/>
                  <w:b/>
                  <w:spacing w:val="-4"/>
                  <w:sz w:val="48"/>
                  <w:szCs w:val="28"/>
                </w:rPr>
                <w:delText>계획서</w:delText>
              </w:r>
            </w:del>
          </w:p>
        </w:tc>
      </w:tr>
      <w:tr w:rsidR="002E0D33" w:rsidRPr="00F9057D" w:rsidTr="00C57500">
        <w:trPr>
          <w:trHeight w:val="881"/>
        </w:trPr>
        <w:tc>
          <w:tcPr>
            <w:tcW w:w="5000" w:type="pct"/>
            <w:vAlign w:val="center"/>
          </w:tcPr>
          <w:p w:rsidR="002E0D33" w:rsidRDefault="005A77DB" w:rsidP="00C57500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48"/>
                <w:szCs w:val="28"/>
              </w:rPr>
            </w:pPr>
            <w:del w:id="2" w:author="user" w:date="2017-12-07T10:25:00Z">
              <w:r w:rsidRPr="00F9057D">
                <w:rPr>
                  <w:rFonts w:asciiTheme="majorHAnsi" w:eastAsiaTheme="majorHAnsi" w:hAnsiTheme="majorHAnsi" w:hint="eastAsia"/>
                  <w:spacing w:val="-4"/>
                  <w:sz w:val="48"/>
                  <w:szCs w:val="28"/>
                </w:rPr>
                <w:delText>25</w:delText>
              </w:r>
              <w:r w:rsidRPr="00F9057D">
                <w:rPr>
                  <w:rFonts w:asciiTheme="majorHAnsi" w:eastAsiaTheme="majorHAnsi" w:hAnsiTheme="majorHAnsi" w:hint="eastAsia"/>
                  <w:spacing w:val="-4"/>
                  <w:sz w:val="48"/>
                  <w:szCs w:val="28"/>
                  <w:vertAlign w:val="superscript"/>
                </w:rPr>
                <w:delText xml:space="preserve">th </w:delText>
              </w:r>
            </w:del>
            <w:r w:rsidRPr="00F9057D">
              <w:rPr>
                <w:rFonts w:asciiTheme="majorHAnsi" w:eastAsiaTheme="majorHAnsi" w:hAnsiTheme="majorHAnsi" w:hint="eastAsia"/>
                <w:spacing w:val="-4"/>
                <w:sz w:val="48"/>
                <w:szCs w:val="28"/>
              </w:rPr>
              <w:t>WEB PROJECT</w:t>
            </w:r>
          </w:p>
          <w:p w:rsidR="004619AF" w:rsidRPr="00F9057D" w:rsidRDefault="004619AF" w:rsidP="00C57500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48"/>
                <w:szCs w:val="28"/>
              </w:rPr>
            </w:pPr>
          </w:p>
        </w:tc>
      </w:tr>
    </w:tbl>
    <w:p w:rsidR="002E5863" w:rsidRPr="00F9057D" w:rsidRDefault="00E41CF0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8" type="#_x0000_t32" style="position:absolute;left:0;text-align:left;margin-left:1.55pt;margin-top:2.4pt;width:447.75pt;height:0;z-index:251691008;mso-position-horizontal-relative:text;mso-position-vertical-relative:text" o:connectortype="straight" strokeweight="1.5pt"/>
        </w:pict>
      </w:r>
    </w:p>
    <w:p w:rsidR="00C57500" w:rsidRPr="00F9057D" w:rsidRDefault="00C57500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E5863" w:rsidRPr="00F9057D" w:rsidRDefault="002E586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E5863" w:rsidRPr="00F9057D" w:rsidRDefault="002E586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735D7" w:rsidRPr="00F9057D" w:rsidRDefault="005735D7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735D7" w:rsidRDefault="005735D7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9057D" w:rsidRPr="00F9057D" w:rsidRDefault="00F9057D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b/>
          <w:spacing w:val="-4"/>
          <w:sz w:val="28"/>
          <w:szCs w:val="28"/>
          <w:u w:val="single"/>
        </w:rPr>
      </w:pPr>
      <w:proofErr w:type="spellStart"/>
      <w:r w:rsidRPr="00F9057D">
        <w:rPr>
          <w:rFonts w:asciiTheme="majorHAnsi" w:eastAsiaTheme="majorHAnsi" w:hAnsiTheme="majorHAnsi" w:hint="eastAsia"/>
          <w:b/>
          <w:spacing w:val="-4"/>
          <w:sz w:val="28"/>
          <w:szCs w:val="28"/>
          <w:u w:val="single"/>
        </w:rPr>
        <w:t>팀명</w:t>
      </w:r>
      <w:proofErr w:type="spellEnd"/>
    </w:p>
    <w:p w:rsidR="00DD14B8" w:rsidRPr="00F9057D" w:rsidRDefault="009D182D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t>BB BANK</w:t>
      </w: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b/>
          <w:spacing w:val="-4"/>
          <w:sz w:val="28"/>
          <w:szCs w:val="28"/>
          <w:u w:val="single"/>
        </w:rPr>
      </w:pPr>
      <w:r w:rsidRPr="00F9057D">
        <w:rPr>
          <w:rFonts w:asciiTheme="majorHAnsi" w:eastAsiaTheme="majorHAnsi" w:hAnsiTheme="majorHAnsi" w:hint="eastAsia"/>
          <w:b/>
          <w:spacing w:val="-4"/>
          <w:sz w:val="28"/>
          <w:szCs w:val="28"/>
          <w:u w:val="single"/>
        </w:rPr>
        <w:t>팀원</w:t>
      </w:r>
    </w:p>
    <w:p w:rsidR="009D182D" w:rsidRDefault="009D182D" w:rsidP="009D182D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안경현 이승훈 </w:t>
      </w:r>
      <w:proofErr w:type="spell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민주현</w:t>
      </w:r>
      <w:proofErr w:type="spellEnd"/>
    </w:p>
    <w:p w:rsidR="009D182D" w:rsidRPr="00F9057D" w:rsidRDefault="009D182D" w:rsidP="009D182D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정지은 </w:t>
      </w:r>
      <w:proofErr w:type="spell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이득건</w:t>
      </w:r>
      <w:proofErr w:type="spellEnd"/>
    </w:p>
    <w:p w:rsidR="00713616" w:rsidRPr="00F9057D" w:rsidRDefault="00713616" w:rsidP="009D182D">
      <w:pPr>
        <w:spacing w:after="100" w:afterAutospacing="1" w:line="240" w:lineRule="auto"/>
        <w:contextualSpacing/>
        <w:jc w:val="center"/>
        <w:rPr>
          <w:ins w:id="3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DD185A" w:rsidRDefault="00713616" w:rsidP="000C194C">
      <w:pPr>
        <w:spacing w:after="100" w:afterAutospacing="1" w:line="240" w:lineRule="auto"/>
        <w:contextualSpacing/>
        <w:jc w:val="center"/>
        <w:rPr>
          <w:ins w:id="4" w:author="user" w:date="2017-12-07T10:25:00Z"/>
          <w:rFonts w:asciiTheme="majorHAnsi" w:eastAsiaTheme="majorHAnsi" w:hAnsiTheme="majorHAnsi"/>
          <w:b/>
          <w:spacing w:val="-4"/>
          <w:sz w:val="28"/>
          <w:szCs w:val="28"/>
        </w:rPr>
      </w:pPr>
      <w:ins w:id="5" w:author="user" w:date="2017-12-07T10:25:00Z">
        <w:r>
          <w:rPr>
            <w:rFonts w:asciiTheme="majorHAnsi" w:eastAsiaTheme="majorHAnsi" w:hAnsiTheme="majorHAnsi"/>
            <w:b/>
            <w:spacing w:val="-4"/>
            <w:sz w:val="28"/>
            <w:szCs w:val="28"/>
          </w:rPr>
          <w:t xml:space="preserve">IT BANK </w:t>
        </w:r>
      </w:ins>
    </w:p>
    <w:p w:rsidR="000C194C" w:rsidRPr="00F9057D" w:rsidRDefault="00713616" w:rsidP="000C194C">
      <w:pPr>
        <w:spacing w:after="100" w:afterAutospacing="1" w:line="240" w:lineRule="auto"/>
        <w:contextualSpacing/>
        <w:jc w:val="center"/>
        <w:rPr>
          <w:ins w:id="6" w:author="user" w:date="2017-12-07T10:25:00Z"/>
          <w:rFonts w:asciiTheme="majorHAnsi" w:eastAsiaTheme="majorHAnsi" w:hAnsiTheme="majorHAnsi"/>
          <w:b/>
          <w:spacing w:val="-4"/>
          <w:sz w:val="28"/>
          <w:szCs w:val="28"/>
        </w:rPr>
      </w:pPr>
      <w:ins w:id="7" w:author="user" w:date="2017-12-07T10:25:00Z">
        <w:r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t>자바</w:t>
        </w:r>
        <w:r w:rsidR="00DD185A"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t xml:space="preserve"> </w:t>
        </w:r>
        <w:r w:rsidR="00DD185A">
          <w:rPr>
            <w:rFonts w:asciiTheme="majorHAnsi" w:eastAsiaTheme="majorHAnsi" w:hAnsiTheme="majorHAnsi"/>
            <w:b/>
            <w:spacing w:val="-4"/>
            <w:sz w:val="28"/>
            <w:szCs w:val="28"/>
          </w:rPr>
          <w:t>SW</w:t>
        </w:r>
        <w:r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t xml:space="preserve"> 개발자 과정</w:t>
        </w:r>
      </w:ins>
    </w:p>
    <w:p w:rsidR="000C194C" w:rsidRPr="00F9057D" w:rsidRDefault="000C194C" w:rsidP="000C194C">
      <w:pPr>
        <w:spacing w:after="100" w:afterAutospacing="1" w:line="240" w:lineRule="auto"/>
        <w:contextualSpacing/>
        <w:jc w:val="center"/>
        <w:rPr>
          <w:del w:id="8" w:author="user" w:date="2017-12-07T10:25:00Z"/>
          <w:rFonts w:asciiTheme="majorHAnsi" w:eastAsiaTheme="majorHAnsi" w:hAnsiTheme="majorHAnsi"/>
          <w:b/>
          <w:spacing w:val="-4"/>
          <w:sz w:val="28"/>
          <w:szCs w:val="28"/>
        </w:rPr>
      </w:pPr>
      <w:del w:id="9" w:author="user" w:date="2017-12-07T10:25:00Z">
        <w:r w:rsidRPr="00F9057D"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delText>JSL 인재개발원 25기</w:delText>
        </w:r>
      </w:del>
    </w:p>
    <w:p w:rsidR="000C194C" w:rsidRPr="00F9057D" w:rsidRDefault="000C194C" w:rsidP="009F332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2017. </w:t>
      </w:r>
      <w:ins w:id="10" w:author="user" w:date="2017-12-07T10:25:00Z">
        <w:r w:rsidR="00713616">
          <w:rPr>
            <w:rFonts w:asciiTheme="majorHAnsi" w:eastAsiaTheme="majorHAnsi" w:hAnsiTheme="majorHAnsi"/>
            <w:spacing w:val="-4"/>
            <w:sz w:val="28"/>
            <w:szCs w:val="28"/>
          </w:rPr>
          <w:t>12</w:t>
        </w:r>
        <w:r w:rsidRPr="00F9057D">
          <w:rPr>
            <w:rFonts w:asciiTheme="majorHAnsi" w:eastAsiaTheme="majorHAnsi" w:hAnsiTheme="majorHAnsi" w:hint="eastAsia"/>
            <w:spacing w:val="-4"/>
            <w:sz w:val="28"/>
            <w:szCs w:val="28"/>
          </w:rPr>
          <w:t xml:space="preserve">. </w:t>
        </w:r>
      </w:ins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08</w:t>
      </w:r>
      <w:del w:id="11" w:author="user" w:date="2017-12-07T10:25:00Z">
        <w:r w:rsidRPr="00F9057D">
          <w:rPr>
            <w:rFonts w:asciiTheme="majorHAnsi" w:eastAsiaTheme="majorHAnsi" w:hAnsiTheme="majorHAnsi" w:hint="eastAsia"/>
            <w:spacing w:val="-4"/>
            <w:sz w:val="28"/>
            <w:szCs w:val="28"/>
          </w:rPr>
          <w:delText xml:space="preserve">. </w:delText>
        </w:r>
        <w:r w:rsidR="003A61E7">
          <w:rPr>
            <w:rFonts w:asciiTheme="majorHAnsi" w:eastAsiaTheme="majorHAnsi" w:hAnsiTheme="majorHAnsi" w:hint="eastAsia"/>
            <w:spacing w:val="-4"/>
            <w:sz w:val="28"/>
            <w:szCs w:val="28"/>
          </w:rPr>
          <w:delText>18</w:delText>
        </w:r>
      </w:del>
    </w:p>
    <w:p w:rsidR="005735D7" w:rsidRPr="00F9057D" w:rsidRDefault="005735D7" w:rsidP="009F332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/>
          <w:spacing w:val="-4"/>
          <w:sz w:val="28"/>
          <w:szCs w:val="28"/>
        </w:rPr>
        <w:lastRenderedPageBreak/>
        <w:br w:type="textWrapping" w:clear="all"/>
      </w:r>
      <w:r w:rsidR="00027FE2"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목 차</w:t>
      </w:r>
    </w:p>
    <w:p w:rsidR="00C40B5D" w:rsidRPr="00F9057D" w:rsidRDefault="00C40B5D" w:rsidP="00027FE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4836" w:type="pct"/>
        <w:jc w:val="center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dotted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  <w:gridCol w:w="576"/>
      </w:tblGrid>
      <w:tr w:rsidR="00FF4552" w:rsidRPr="00F9057D" w:rsidTr="001766AA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F9057D" w:rsidRDefault="009704D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Ⅰ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프로젝트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소개</w:t>
            </w:r>
          </w:p>
        </w:tc>
        <w:tc>
          <w:tcPr>
            <w:tcW w:w="322" w:type="pct"/>
            <w:vAlign w:val="center"/>
          </w:tcPr>
          <w:p w:rsidR="00FF4552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4</w:t>
            </w:r>
          </w:p>
        </w:tc>
      </w:tr>
      <w:tr w:rsidR="00193687" w:rsidRPr="00F9057D" w:rsidTr="00193687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193687" w:rsidRPr="00F9057D" w:rsidTr="001766AA">
        <w:trPr>
          <w:trHeight w:val="437"/>
          <w:jc w:val="center"/>
        </w:trPr>
        <w:tc>
          <w:tcPr>
            <w:tcW w:w="4678" w:type="pct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Ⅱ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팀원 소개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및 업무분담</w:t>
            </w:r>
          </w:p>
        </w:tc>
        <w:tc>
          <w:tcPr>
            <w:tcW w:w="322" w:type="pct"/>
            <w:vAlign w:val="center"/>
          </w:tcPr>
          <w:p w:rsidR="00193687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5</w:t>
            </w:r>
          </w:p>
        </w:tc>
      </w:tr>
      <w:tr w:rsidR="00F403C8" w:rsidRPr="00F9057D" w:rsidTr="001766AA">
        <w:trPr>
          <w:trHeight w:val="418"/>
          <w:jc w:val="center"/>
        </w:trPr>
        <w:tc>
          <w:tcPr>
            <w:tcW w:w="4678" w:type="pct"/>
            <w:vAlign w:val="center"/>
          </w:tcPr>
          <w:p w:rsidR="00F403C8" w:rsidRPr="00F9057D" w:rsidRDefault="00F403C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팀원 소개 및 업무분담</w:t>
            </w:r>
          </w:p>
        </w:tc>
        <w:tc>
          <w:tcPr>
            <w:tcW w:w="322" w:type="pct"/>
            <w:vAlign w:val="center"/>
          </w:tcPr>
          <w:p w:rsidR="00F403C8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5</w:t>
            </w:r>
          </w:p>
        </w:tc>
      </w:tr>
      <w:tr w:rsidR="00F403C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F403C8" w:rsidRPr="00F9057D" w:rsidRDefault="00F403C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프로젝트 조직도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F403C8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6</w:t>
            </w:r>
          </w:p>
        </w:tc>
      </w:tr>
      <w:tr w:rsidR="00F403C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403C8" w:rsidRPr="00F9057D" w:rsidRDefault="00F403C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403C8" w:rsidRPr="00F9057D" w:rsidRDefault="00F403C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752F1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752F18" w:rsidRPr="00F9057D" w:rsidRDefault="00752F1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Ⅲ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일정계획 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52F18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7</w:t>
            </w:r>
          </w:p>
        </w:tc>
      </w:tr>
      <w:tr w:rsidR="00F403C8" w:rsidRPr="00F9057D" w:rsidTr="00752F18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F403C8" w:rsidRPr="00F9057D" w:rsidRDefault="00C07057" w:rsidP="00C07057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</w:t>
            </w:r>
            <w:r w:rsidR="00F403C8"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일정계획표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F403C8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7</w:t>
            </w:r>
          </w:p>
        </w:tc>
      </w:tr>
      <w:tr w:rsidR="00447FD8" w:rsidRPr="00F9057D" w:rsidTr="00447FD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447FD8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447FD8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CE501B" w:rsidRPr="00F9057D" w:rsidTr="00752F1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Ⅳ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="00E41CF0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참고 사이트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9</w:t>
            </w:r>
          </w:p>
        </w:tc>
      </w:tr>
      <w:tr w:rsidR="00CE501B" w:rsidRPr="00F9057D" w:rsidTr="00752F1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1. </w:t>
            </w:r>
            <w:proofErr w:type="spellStart"/>
            <w:r w:rsidR="00E41CF0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MLBPark</w:t>
            </w:r>
            <w:proofErr w:type="spellEnd"/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9</w:t>
            </w:r>
          </w:p>
        </w:tc>
      </w:tr>
      <w:tr w:rsidR="00CE501B" w:rsidRPr="00F9057D" w:rsidTr="00752F1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2. 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10</w:t>
            </w:r>
          </w:p>
        </w:tc>
      </w:tr>
      <w:tr w:rsidR="00CE501B" w:rsidRPr="00F9057D" w:rsidTr="00752F18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3. 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11</w:t>
            </w:r>
          </w:p>
        </w:tc>
      </w:tr>
      <w:tr w:rsidR="00CE501B" w:rsidRPr="00F9057D" w:rsidTr="005966E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CE501B" w:rsidRPr="00F9057D" w:rsidTr="0024311B">
        <w:trPr>
          <w:trHeight w:val="437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CE501B" w:rsidRPr="00F9057D" w:rsidRDefault="00BF4C8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Ⅴ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개발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환경, API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CE501B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12</w:t>
            </w:r>
          </w:p>
        </w:tc>
      </w:tr>
      <w:tr w:rsidR="00BF4C8A" w:rsidRPr="00F9057D" w:rsidTr="00CE501B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BF4C8A" w:rsidRPr="00F9057D" w:rsidRDefault="00BF4C8A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개발환경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F4C8A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12</w:t>
            </w:r>
          </w:p>
        </w:tc>
      </w:tr>
      <w:tr w:rsidR="00BF4C8A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F4C8A" w:rsidRPr="00F9057D" w:rsidRDefault="00BF4C8A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사용 API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F4C8A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13</w:t>
            </w:r>
          </w:p>
        </w:tc>
      </w:tr>
      <w:tr w:rsidR="00BF4C8A" w:rsidRPr="00F9057D" w:rsidTr="005966E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BF4C8A" w:rsidRPr="00F9057D" w:rsidRDefault="00BF4C8A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BF4C8A" w:rsidRPr="00F9057D" w:rsidRDefault="00BF4C8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BF4C8A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BF4C8A" w:rsidRPr="00F9057D" w:rsidRDefault="0048097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48097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Ⅵ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</w:t>
            </w:r>
            <w:r w:rsidR="0062773C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테이블 구조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F4C8A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14</w:t>
            </w:r>
          </w:p>
        </w:tc>
      </w:tr>
      <w:tr w:rsidR="00A240E5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A240E5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1. </w:t>
            </w:r>
            <w:r w:rsidR="00E27961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회원 관리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14</w:t>
            </w:r>
          </w:p>
        </w:tc>
      </w:tr>
      <w:tr w:rsidR="00A240E5" w:rsidRPr="00F9057D" w:rsidTr="0094220C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A240E5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2. </w:t>
            </w:r>
            <w:r w:rsidR="00E27961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디자이너 관리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15</w:t>
            </w:r>
          </w:p>
        </w:tc>
      </w:tr>
      <w:tr w:rsidR="00A240E5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A240E5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3. </w:t>
            </w:r>
            <w:r w:rsidR="00E27961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 관리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15</w:t>
            </w:r>
          </w:p>
        </w:tc>
      </w:tr>
      <w:tr w:rsidR="00A240E5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4. 후기 게시판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16</w:t>
            </w:r>
          </w:p>
        </w:tc>
      </w:tr>
      <w:tr w:rsidR="00A240E5" w:rsidRPr="00F9057D" w:rsidTr="0024311B">
        <w:trPr>
          <w:trHeight w:val="437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5. Q&amp;A 게시판 테이블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17</w:t>
            </w:r>
          </w:p>
        </w:tc>
      </w:tr>
      <w:tr w:rsidR="00A240E5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lastRenderedPageBreak/>
              <w:t>6. 마일리지 테이블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17</w:t>
            </w:r>
          </w:p>
        </w:tc>
      </w:tr>
      <w:tr w:rsidR="00A240E5" w:rsidRPr="00F9057D" w:rsidTr="00E27961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7. 영업시간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18</w:t>
            </w:r>
          </w:p>
        </w:tc>
      </w:tr>
      <w:tr w:rsidR="00A240E5" w:rsidRPr="00F9057D" w:rsidTr="00E27961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8. 스타일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19</w:t>
            </w:r>
          </w:p>
        </w:tc>
      </w:tr>
      <w:tr w:rsidR="00A240E5" w:rsidRPr="00F9057D" w:rsidTr="00E27961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A240E5" w:rsidRPr="00F9057D" w:rsidRDefault="00A240E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A240E5" w:rsidRPr="00F9057D" w:rsidRDefault="00A240E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A240E5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A240E5" w:rsidRPr="00F9057D" w:rsidRDefault="00E6445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E6445B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Ⅶ</w:t>
            </w:r>
            <w:proofErr w:type="spellEnd"/>
            <w:r w:rsidRPr="00E6445B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사이트 맵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20</w:t>
            </w:r>
          </w:p>
        </w:tc>
      </w:tr>
      <w:tr w:rsidR="00F56EBC" w:rsidRPr="00F9057D" w:rsidTr="00E6445B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56EBC" w:rsidRPr="00F9057D" w:rsidRDefault="00F56EBC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56EBC" w:rsidRPr="00F9057D" w:rsidRDefault="00F56EBC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BA70D7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BA70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Ⅷ</w:t>
            </w:r>
            <w:proofErr w:type="spellEnd"/>
            <w:r w:rsidRPr="00BA70D7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프로그래밍 구조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5F1FBA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21</w:t>
            </w: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BA70D7" w:rsidP="00BA70D7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1. Servlet 구조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5F1FBA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21</w:t>
            </w: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BA70D7" w:rsidP="00BA70D7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2. JSP 구조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5F1FBA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23</w:t>
            </w:r>
          </w:p>
        </w:tc>
      </w:tr>
      <w:tr w:rsidR="004D7FF3" w:rsidRPr="00F9057D" w:rsidTr="00891CB8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4D7FF3" w:rsidRPr="00F9057D" w:rsidRDefault="004D7FF3" w:rsidP="00891CB8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3. Flow Chart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4D7FF3" w:rsidRPr="00F9057D" w:rsidRDefault="004D7FF3" w:rsidP="00891CB8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24</w:t>
            </w:r>
          </w:p>
        </w:tc>
      </w:tr>
      <w:tr w:rsidR="00BA70D7" w:rsidRPr="00F9057D" w:rsidTr="009B4121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BA70D7" w:rsidRPr="00F9057D" w:rsidRDefault="00BA70D7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BA70D7" w:rsidRPr="00F9057D" w:rsidRDefault="00BA70D7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9B4121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IX UI 정의서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4B4592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25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1. 홈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4B4592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25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2. 로그인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26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3. 회원가입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27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4. </w:t>
            </w:r>
            <w:r w:rsidR="00F575D9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스타일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28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5. </w:t>
            </w:r>
            <w:r w:rsidR="00F575D9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 소개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29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6. </w:t>
            </w:r>
            <w:r w:rsidR="0027251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게시판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30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7. </w:t>
            </w:r>
            <w:r w:rsidR="00F575D9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31</w:t>
            </w:r>
          </w:p>
        </w:tc>
      </w:tr>
      <w:tr w:rsidR="009B4121" w:rsidRPr="00F9057D" w:rsidTr="008B7266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9B4121" w:rsidRPr="00F9057D" w:rsidRDefault="009B412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9B4121" w:rsidRPr="00F9057D" w:rsidRDefault="009B412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8B7266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8B7266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X 프로젝트를 마치며 </w:t>
            </w:r>
            <w:proofErr w:type="spellStart"/>
            <w:r w:rsidRPr="008B7266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느낀점</w:t>
            </w:r>
            <w:proofErr w:type="spellEnd"/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32</w:t>
            </w:r>
          </w:p>
        </w:tc>
      </w:tr>
    </w:tbl>
    <w:p w:rsidR="009704D5" w:rsidRPr="00F9057D" w:rsidRDefault="00E41CF0" w:rsidP="005852DC">
      <w:pPr>
        <w:spacing w:line="180" w:lineRule="auto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39" type="#_x0000_t32" style="position:absolute;left:0;text-align:left;margin-left:2.25pt;margin-top:7.95pt;width:447.75pt;height:0;z-index:251662336;mso-position-horizontal-relative:text;mso-position-vertical-relative:text" o:connectortype="straight" strokeweight="1.5pt"/>
        </w:pict>
      </w:r>
    </w:p>
    <w:p w:rsidR="004705FB" w:rsidRDefault="004705FB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0F3692" w:rsidRDefault="000F3692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9D182D" w:rsidRDefault="009D182D">
      <w:pPr>
        <w:widowControl/>
        <w:wordWrap/>
        <w:autoSpaceDE/>
        <w:autoSpaceDN/>
        <w:rPr>
          <w:del w:id="12" w:author="user" w:date="2017-12-07T10:25:00Z"/>
          <w:rFonts w:asciiTheme="majorHAnsi" w:eastAsiaTheme="majorHAnsi" w:hAnsiTheme="majorHAnsi"/>
          <w:sz w:val="28"/>
          <w:szCs w:val="28"/>
        </w:rPr>
      </w:pPr>
      <w:del w:id="13" w:author="user" w:date="2017-12-07T10:25:00Z">
        <w:r>
          <w:rPr>
            <w:rFonts w:asciiTheme="majorHAnsi" w:eastAsiaTheme="majorHAnsi" w:hAnsiTheme="majorHAnsi"/>
            <w:sz w:val="28"/>
            <w:szCs w:val="28"/>
          </w:rPr>
          <w:lastRenderedPageBreak/>
          <w:br w:type="page"/>
        </w:r>
      </w:del>
    </w:p>
    <w:p w:rsidR="000F3692" w:rsidRPr="00F9057D" w:rsidRDefault="000F3692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  <w:pPrChange w:id="14" w:author="user" w:date="2017-12-07T10:25:00Z">
          <w:pPr>
            <w:spacing w:after="100" w:afterAutospacing="1" w:line="300" w:lineRule="auto"/>
            <w:contextualSpacing/>
            <w:jc w:val="center"/>
          </w:pPr>
        </w:pPrChange>
      </w:pPr>
    </w:p>
    <w:p w:rsidR="009704D5" w:rsidRPr="00F9057D" w:rsidRDefault="00E41CF0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0" type="#_x0000_t32" style="position:absolute;left:0;text-align:left;margin-left:2.25pt;margin-top:4.05pt;width:447.75pt;height:0;z-index:251663360" o:connectortype="straight" strokeweight=".25pt"/>
        </w:pict>
      </w:r>
    </w:p>
    <w:p w:rsidR="005852DC" w:rsidRPr="007A33A7" w:rsidRDefault="005852DC" w:rsidP="005852DC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>Ⅰ</w:t>
      </w:r>
      <w:proofErr w:type="spellEnd"/>
      <w:r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38210A"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>프로젝트</w:t>
      </w:r>
      <w:r w:rsidR="0038210A" w:rsidRPr="007A33A7">
        <w:rPr>
          <w:rFonts w:asciiTheme="majorHAnsi" w:eastAsiaTheme="majorHAnsi" w:hAnsiTheme="majorHAnsi"/>
          <w:spacing w:val="-4"/>
          <w:sz w:val="28"/>
          <w:szCs w:val="28"/>
        </w:rPr>
        <w:t xml:space="preserve"> 소개</w:t>
      </w:r>
    </w:p>
    <w:p w:rsidR="005735D7" w:rsidRPr="00F9057D" w:rsidRDefault="005735D7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24216" w:rsidRPr="00F9057D" w:rsidRDefault="00E41CF0" w:rsidP="00C57500">
      <w:pPr>
        <w:spacing w:after="100" w:afterAutospacing="1" w:line="240" w:lineRule="auto"/>
        <w:contextualSpacing/>
        <w:jc w:val="center"/>
        <w:rPr>
          <w:del w:id="15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1" type="#_x0000_t32" style="position:absolute;left:0;text-align:left;margin-left:1.65pt;margin-top:.75pt;width:447.75pt;height:0;z-index:251664384" o:connectortype="straight" strokeweight=".25pt"/>
        </w:pict>
      </w:r>
    </w:p>
    <w:p w:rsidR="001C16C9" w:rsidRPr="00B6304D" w:rsidRDefault="001C16C9" w:rsidP="00344784">
      <w:pPr>
        <w:spacing w:after="100" w:afterAutospacing="1" w:line="240" w:lineRule="auto"/>
        <w:contextualSpacing/>
        <w:jc w:val="left"/>
        <w:rPr>
          <w:del w:id="16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F0694E" w:rsidRDefault="00B30F75" w:rsidP="009D182D">
      <w:pPr>
        <w:pStyle w:val="10"/>
        <w:ind w:firstLineChars="0" w:firstLine="0"/>
        <w:rPr>
          <w:del w:id="17" w:author="user" w:date="2017-12-07T10:25:00Z"/>
          <w:rFonts w:asciiTheme="majorHAnsi" w:eastAsiaTheme="majorHAnsi" w:hAnsiTheme="majorHAnsi"/>
          <w:sz w:val="28"/>
          <w:szCs w:val="28"/>
        </w:rPr>
      </w:pPr>
      <w:del w:id="18" w:author="user" w:date="2017-12-07T10:25:00Z">
        <w:r w:rsidRPr="00F9057D">
          <w:rPr>
            <w:rFonts w:asciiTheme="majorHAnsi" w:eastAsiaTheme="majorHAnsi" w:hAnsiTheme="majorHAnsi" w:hint="eastAsia"/>
            <w:sz w:val="28"/>
            <w:szCs w:val="28"/>
          </w:rPr>
          <w:delText>.</w:delText>
        </w:r>
      </w:del>
    </w:p>
    <w:p w:rsidR="00886F18" w:rsidRDefault="00886F18" w:rsidP="00FF47E1">
      <w:pPr>
        <w:pStyle w:val="10"/>
        <w:ind w:firstLineChars="0" w:firstLine="0"/>
        <w:rPr>
          <w:del w:id="19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0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1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2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3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del w:id="24" w:author="user" w:date="2017-12-07T10:25:00Z"/>
          <w:rFonts w:asciiTheme="majorHAnsi" w:eastAsiaTheme="majorHAnsi" w:hAnsiTheme="majorHAnsi"/>
          <w:sz w:val="28"/>
          <w:szCs w:val="28"/>
        </w:rPr>
      </w:pPr>
    </w:p>
    <w:p w:rsidR="004E0E60" w:rsidRPr="00F9057D" w:rsidRDefault="004E0E60">
      <w:pPr>
        <w:spacing w:after="100" w:afterAutospacing="1" w:line="240" w:lineRule="auto"/>
        <w:contextualSpacing/>
        <w:jc w:val="center"/>
        <w:rPr>
          <w:rFonts w:asciiTheme="majorHAnsi" w:hAnsiTheme="majorHAnsi"/>
          <w:sz w:val="28"/>
          <w:rPrChange w:id="25" w:author="user" w:date="2017-12-07T10:25:00Z">
            <w:rPr>
              <w:rFonts w:asciiTheme="majorHAnsi" w:eastAsiaTheme="majorHAnsi" w:hAnsiTheme="majorHAnsi"/>
              <w:sz w:val="28"/>
              <w:szCs w:val="28"/>
            </w:rPr>
          </w:rPrChange>
        </w:rPr>
        <w:pPrChange w:id="26" w:author="user" w:date="2017-12-07T10:25:00Z">
          <w:pPr>
            <w:pStyle w:val="10"/>
            <w:ind w:firstLineChars="0" w:firstLine="0"/>
          </w:pPr>
        </w:pPrChange>
      </w:pPr>
    </w:p>
    <w:p w:rsidR="004E0E60" w:rsidRDefault="004E0E60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9D182D" w:rsidRDefault="009D182D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A245B2" w:rsidRPr="00A245B2" w:rsidRDefault="00A245B2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38210A" w:rsidP="0072546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2" type="#_x0000_t32" style="position:absolute;left:0;text-align:left;margin-left:2.25pt;margin-top:4.05pt;width:447.75pt;height:0;z-index:251670528" o:connectortype="straight" strokeweight=".25pt"/>
        </w:pict>
      </w:r>
    </w:p>
    <w:p w:rsidR="0038210A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Ⅱ</w:t>
      </w:r>
      <w:proofErr w:type="spellEnd"/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팀원 소개 및 업무분담</w:t>
      </w:r>
    </w:p>
    <w:p w:rsidR="00327B33" w:rsidRPr="00A245B2" w:rsidRDefault="00327B33" w:rsidP="00A245B2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677CF8" w:rsidRDefault="00E41CF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3" type="#_x0000_t32" style="position:absolute;left:0;text-align:left;margin-left:1.65pt;margin-top:4.15pt;width:447.75pt;height:0;z-index:251671552" o:connectortype="straight" strokeweight=".25pt"/>
        </w:pict>
      </w:r>
    </w:p>
    <w:p w:rsidR="0038210A" w:rsidRPr="00677CF8" w:rsidRDefault="00677CF8" w:rsidP="00677CF8">
      <w:pPr>
        <w:pStyle w:val="a9"/>
        <w:numPr>
          <w:ilvl w:val="0"/>
          <w:numId w:val="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팀원소개 및 역할분담</w:t>
      </w:r>
    </w:p>
    <w:p w:rsidR="00677CF8" w:rsidRPr="00F9057D" w:rsidRDefault="00677CF8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415"/>
      </w:tblGrid>
      <w:tr w:rsidR="00367CD3" w:rsidTr="00E357B7">
        <w:trPr>
          <w:trHeight w:val="693"/>
        </w:trPr>
        <w:tc>
          <w:tcPr>
            <w:tcW w:w="1809" w:type="dxa"/>
            <w:shd w:val="clear" w:color="auto" w:fill="F2F2F2" w:themeFill="background1" w:themeFillShade="F2"/>
          </w:tcPr>
          <w:p w:rsidR="00367CD3" w:rsidRPr="00D76393" w:rsidRDefault="00367CD3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팀원</w:t>
            </w:r>
          </w:p>
        </w:tc>
        <w:tc>
          <w:tcPr>
            <w:tcW w:w="7415" w:type="dxa"/>
            <w:shd w:val="clear" w:color="auto" w:fill="F2F2F2" w:themeFill="background1" w:themeFillShade="F2"/>
          </w:tcPr>
          <w:p w:rsidR="00367CD3" w:rsidRPr="00D76393" w:rsidRDefault="00367CD3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역할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안경현</w:t>
            </w:r>
            <w:r w:rsidR="00367CD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(조장)</w:t>
            </w:r>
          </w:p>
        </w:tc>
        <w:tc>
          <w:tcPr>
            <w:tcW w:w="7415" w:type="dxa"/>
          </w:tcPr>
          <w:p w:rsidR="00367CD3" w:rsidRDefault="009D182D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주제선정,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BackEnd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총괄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이승훈</w:t>
            </w:r>
          </w:p>
        </w:tc>
        <w:tc>
          <w:tcPr>
            <w:tcW w:w="7415" w:type="dxa"/>
          </w:tcPr>
          <w:p w:rsidR="00367CD3" w:rsidRDefault="00367CD3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주제선정, </w:t>
            </w:r>
            <w:r w:rsidR="009D182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Front 및 각 기능 연결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민주현</w:t>
            </w:r>
            <w:proofErr w:type="spellEnd"/>
          </w:p>
        </w:tc>
        <w:tc>
          <w:tcPr>
            <w:tcW w:w="7415" w:type="dxa"/>
          </w:tcPr>
          <w:p w:rsidR="00367CD3" w:rsidRPr="006E571D" w:rsidRDefault="009D182D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자료조사</w:t>
            </w:r>
            <w:r w:rsidR="006E571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, Front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총괄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정지은</w:t>
            </w:r>
          </w:p>
        </w:tc>
        <w:tc>
          <w:tcPr>
            <w:tcW w:w="7415" w:type="dxa"/>
          </w:tcPr>
          <w:p w:rsidR="00367CD3" w:rsidRDefault="00367CD3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자료조사</w:t>
            </w:r>
            <w:r w:rsidR="006E571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, </w:t>
            </w:r>
            <w:r w:rsidR="009D182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Database 총괄, 사이트 맵 설계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이득건</w:t>
            </w:r>
            <w:proofErr w:type="spellEnd"/>
          </w:p>
        </w:tc>
        <w:tc>
          <w:tcPr>
            <w:tcW w:w="7415" w:type="dxa"/>
          </w:tcPr>
          <w:p w:rsidR="00367CD3" w:rsidRDefault="009D182D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주제선정,</w:t>
            </w:r>
            <w:r w:rsidR="006E571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PPT작성</w:t>
            </w:r>
          </w:p>
        </w:tc>
      </w:tr>
    </w:tbl>
    <w:p w:rsidR="00C9597B" w:rsidRDefault="00C9597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9597B" w:rsidRPr="00C9597B" w:rsidRDefault="00C9597B" w:rsidP="00C9597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프로젝트 주제선정과 자료수집, 개발에는 팀원 전원이 참여하였으며,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조장 안경현씨가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4A444B">
        <w:rPr>
          <w:rFonts w:asciiTheme="majorHAnsi" w:eastAsiaTheme="majorHAnsi" w:hAnsiTheme="majorHAnsi" w:hint="eastAsia"/>
          <w:sz w:val="28"/>
          <w:szCs w:val="28"/>
        </w:rPr>
        <w:t xml:space="preserve">분리된 </w:t>
      </w:r>
      <w:r w:rsidR="009D182D">
        <w:rPr>
          <w:rFonts w:asciiTheme="majorHAnsi" w:eastAsiaTheme="majorHAnsi" w:hAnsiTheme="majorHAnsi" w:hint="eastAsia"/>
          <w:sz w:val="28"/>
          <w:szCs w:val="28"/>
        </w:rPr>
        <w:t xml:space="preserve">기능 </w:t>
      </w:r>
      <w:r>
        <w:rPr>
          <w:rFonts w:asciiTheme="majorHAnsi" w:eastAsiaTheme="majorHAnsi" w:hAnsiTheme="majorHAnsi" w:hint="eastAsia"/>
          <w:sz w:val="28"/>
          <w:szCs w:val="28"/>
        </w:rPr>
        <w:t>연결 및 Test를 진행하는 동안 다른 조원들은 문서작성, 발표준비를 진행하였습니다.</w:t>
      </w:r>
    </w:p>
    <w:p w:rsidR="00C9597B" w:rsidRDefault="00C9597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E60" w:rsidRPr="00C9597B" w:rsidRDefault="004E0E60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77CF8" w:rsidRPr="00677CF8" w:rsidRDefault="003138A6" w:rsidP="00677CF8">
      <w:pPr>
        <w:pStyle w:val="a9"/>
        <w:numPr>
          <w:ilvl w:val="0"/>
          <w:numId w:val="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lastRenderedPageBreak/>
        <w:t xml:space="preserve">프로젝트 </w:t>
      </w:r>
      <w:r w:rsidR="00677CF8">
        <w:rPr>
          <w:rFonts w:asciiTheme="majorHAnsi" w:eastAsiaTheme="majorHAnsi" w:hAnsiTheme="majorHAnsi" w:hint="eastAsia"/>
          <w:spacing w:val="-4"/>
          <w:sz w:val="28"/>
          <w:szCs w:val="28"/>
        </w:rPr>
        <w:t>조직도</w:t>
      </w:r>
    </w:p>
    <w:p w:rsidR="007A33A7" w:rsidRDefault="003740D7" w:rsidP="00FA35AF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pacing w:val="-4"/>
          <w:sz w:val="28"/>
          <w:szCs w:val="28"/>
        </w:rPr>
        <w:drawing>
          <wp:inline distT="0" distB="0" distL="0" distR="0" wp14:anchorId="60C017D9" wp14:editId="445FCCA1">
            <wp:extent cx="5568287" cy="4176215"/>
            <wp:effectExtent l="0" t="0" r="0" b="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40D7" w:rsidRDefault="003740D7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7A33A7" w:rsidRPr="00F9057D" w:rsidRDefault="007A33A7" w:rsidP="00B95314">
      <w:pPr>
        <w:spacing w:after="100" w:afterAutospacing="1" w:line="240" w:lineRule="auto"/>
        <w:contextualSpacing/>
        <w:jc w:val="left"/>
        <w:rPr>
          <w:del w:id="27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B95314" w:rsidRPr="00F9057D" w:rsidRDefault="006D3B93" w:rsidP="00496E55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조원</w:t>
      </w:r>
      <w:ins w:id="28" w:author="user" w:date="2017-12-07T10:25:00Z">
        <w:r>
          <w:rPr>
            <w:rFonts w:asciiTheme="majorHAnsi" w:eastAsiaTheme="majorHAnsi" w:hAnsiTheme="majorHAnsi" w:hint="eastAsia"/>
            <w:sz w:val="28"/>
            <w:szCs w:val="28"/>
          </w:rPr>
          <w:t xml:space="preserve"> </w:t>
        </w:r>
        <w:r w:rsidR="005B48A4">
          <w:rPr>
            <w:rFonts w:asciiTheme="majorHAnsi" w:eastAsiaTheme="majorHAnsi" w:hAnsiTheme="majorHAnsi" w:hint="eastAsia"/>
            <w:sz w:val="28"/>
            <w:szCs w:val="28"/>
          </w:rPr>
          <w:t>안경현,</w:t>
        </w:r>
      </w:ins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정지은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씨의 </w:t>
      </w:r>
      <w:r w:rsidR="00224BB8">
        <w:rPr>
          <w:rFonts w:asciiTheme="majorHAnsi" w:eastAsiaTheme="majorHAnsi" w:hAnsiTheme="majorHAnsi" w:hint="eastAsia"/>
          <w:sz w:val="28"/>
          <w:szCs w:val="28"/>
        </w:rPr>
        <w:t>설계를 토대로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다른 조원들은 수업</w:t>
      </w:r>
      <w:r w:rsidR="009D182D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중 배운 내용으로 프로젝트에 참여하였습니다.</w:t>
      </w:r>
      <w:r w:rsidR="00334DFE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BackEnd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개발은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안경현,</w:t>
      </w:r>
      <w:r w:rsidR="009D182D">
        <w:rPr>
          <w:rFonts w:asciiTheme="majorHAnsi" w:eastAsiaTheme="majorHAnsi" w:hAnsiTheme="majorHAnsi"/>
          <w:sz w:val="28"/>
          <w:szCs w:val="28"/>
        </w:rPr>
        <w:t xml:space="preserve">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이승훈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, </w:t>
      </w:r>
      <w:r w:rsidR="009D182D">
        <w:rPr>
          <w:rFonts w:asciiTheme="majorHAnsi" w:eastAsiaTheme="majorHAnsi" w:hAnsiTheme="majorHAnsi" w:hint="eastAsia"/>
          <w:sz w:val="28"/>
          <w:szCs w:val="28"/>
        </w:rPr>
        <w:t xml:space="preserve">정지은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씨가 맡았으며,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FrontEnd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개발은 </w:t>
      </w:r>
      <w:proofErr w:type="spellStart"/>
      <w:r w:rsidR="009D182D">
        <w:rPr>
          <w:rFonts w:asciiTheme="majorHAnsi" w:eastAsiaTheme="majorHAnsi" w:hAnsiTheme="majorHAnsi" w:hint="eastAsia"/>
          <w:sz w:val="28"/>
          <w:szCs w:val="28"/>
        </w:rPr>
        <w:t>민주현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, </w:t>
      </w:r>
      <w:proofErr w:type="spellStart"/>
      <w:r w:rsidR="009D182D">
        <w:rPr>
          <w:rFonts w:asciiTheme="majorHAnsi" w:eastAsiaTheme="majorHAnsi" w:hAnsiTheme="majorHAnsi" w:hint="eastAsia"/>
          <w:sz w:val="28"/>
          <w:szCs w:val="28"/>
        </w:rPr>
        <w:t>이득건</w:t>
      </w:r>
      <w:proofErr w:type="spellEnd"/>
      <w:r w:rsidR="009D182D">
        <w:rPr>
          <w:rFonts w:asciiTheme="majorHAnsi" w:eastAsiaTheme="majorHAnsi" w:hAnsiTheme="majorHAnsi"/>
          <w:sz w:val="28"/>
          <w:szCs w:val="28"/>
        </w:rPr>
        <w:t xml:space="preserve"> </w:t>
      </w:r>
      <w:r w:rsidR="00224BB8">
        <w:rPr>
          <w:rFonts w:asciiTheme="majorHAnsi" w:eastAsiaTheme="majorHAnsi" w:hAnsiTheme="majorHAnsi" w:hint="eastAsia"/>
          <w:sz w:val="28"/>
          <w:szCs w:val="28"/>
        </w:rPr>
        <w:t>씨가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맡았습니다.</w:t>
      </w:r>
    </w:p>
    <w:p w:rsidR="00B95314" w:rsidRDefault="00B95314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9D182D" w:rsidRDefault="009D182D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4E0E60" w:rsidRPr="00F9057D" w:rsidRDefault="004E0E6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4" type="#_x0000_t32" style="position:absolute;left:0;text-align:left;margin-left:2.25pt;margin-top:4.05pt;width:447.75pt;height:0;z-index:251673600" o:connectortype="straight" strokeweight=".25pt"/>
        </w:pict>
      </w:r>
    </w:p>
    <w:p w:rsidR="0038210A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Ⅲ</w:t>
      </w:r>
      <w:proofErr w:type="spellEnd"/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일정계획</w:t>
      </w:r>
    </w:p>
    <w:p w:rsidR="00327B33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53488" w:rsidRDefault="00E41CF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5" type="#_x0000_t32" style="position:absolute;left:0;text-align:left;margin-left:1.65pt;margin-top:1pt;width:447.75pt;height:0;z-index:251674624" o:connectortype="straight" strokeweight=".25pt"/>
        </w:pict>
      </w:r>
    </w:p>
    <w:p w:rsidR="002868FA" w:rsidRPr="007C3B7E" w:rsidRDefault="00AB3608" w:rsidP="002868FA">
      <w:pPr>
        <w:pStyle w:val="a9"/>
        <w:numPr>
          <w:ilvl w:val="0"/>
          <w:numId w:val="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7C3B7E">
        <w:rPr>
          <w:rFonts w:asciiTheme="majorHAnsi" w:eastAsiaTheme="majorHAnsi" w:hAnsiTheme="majorHAnsi" w:hint="eastAsia"/>
          <w:spacing w:val="-4"/>
          <w:sz w:val="28"/>
          <w:szCs w:val="28"/>
        </w:rPr>
        <w:t>일정계획</w:t>
      </w:r>
      <w:r w:rsidR="00117B6F" w:rsidRPr="007C3B7E">
        <w:rPr>
          <w:rFonts w:asciiTheme="majorHAnsi" w:eastAsiaTheme="majorHAnsi" w:hAnsiTheme="majorHAnsi" w:hint="eastAsia"/>
          <w:spacing w:val="-4"/>
          <w:sz w:val="28"/>
          <w:szCs w:val="28"/>
        </w:rPr>
        <w:t>표</w:t>
      </w:r>
    </w:p>
    <w:p w:rsidR="00753488" w:rsidRPr="00F9057D" w:rsidRDefault="008430C6" w:rsidP="007C3B7E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noProof/>
        </w:rPr>
        <w:drawing>
          <wp:inline distT="0" distB="0" distL="0" distR="0" wp14:anchorId="5D36CD53" wp14:editId="1A6FD5BA">
            <wp:extent cx="5732890" cy="4182386"/>
            <wp:effectExtent l="0" t="0" r="1270" b="889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95314" w:rsidRPr="00F9057D" w:rsidRDefault="00B95314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91308" w:rsidRDefault="007C0B8C" w:rsidP="00F9057D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프로젝트 기간 4주 중, </w:t>
      </w:r>
      <w:r w:rsidR="000D447D">
        <w:rPr>
          <w:rFonts w:asciiTheme="majorHAnsi" w:eastAsiaTheme="majorHAnsi" w:hAnsiTheme="majorHAnsi" w:hint="eastAsia"/>
          <w:sz w:val="28"/>
          <w:szCs w:val="28"/>
        </w:rPr>
        <w:t>1주차에</w:t>
      </w:r>
      <w:r w:rsidR="00123D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DA0324">
        <w:rPr>
          <w:rFonts w:asciiTheme="majorHAnsi" w:eastAsiaTheme="majorHAnsi" w:hAnsiTheme="majorHAnsi" w:hint="eastAsia"/>
          <w:sz w:val="28"/>
          <w:szCs w:val="28"/>
        </w:rPr>
        <w:t xml:space="preserve">PJT </w:t>
      </w:r>
      <w:r w:rsidR="00123D9B">
        <w:rPr>
          <w:rFonts w:asciiTheme="majorHAnsi" w:eastAsiaTheme="majorHAnsi" w:hAnsiTheme="majorHAnsi" w:hint="eastAsia"/>
          <w:sz w:val="28"/>
          <w:szCs w:val="28"/>
        </w:rPr>
        <w:t>주제선정 및 자료조사, 기안서</w:t>
      </w:r>
      <w:r w:rsidR="00AD670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23D9B">
        <w:rPr>
          <w:rFonts w:asciiTheme="majorHAnsi" w:eastAsiaTheme="majorHAnsi" w:hAnsiTheme="majorHAnsi" w:hint="eastAsia"/>
          <w:sz w:val="28"/>
          <w:szCs w:val="28"/>
        </w:rPr>
        <w:t xml:space="preserve">제출을 </w:t>
      </w:r>
      <w:r w:rsidR="000D447D">
        <w:rPr>
          <w:rFonts w:asciiTheme="majorHAnsi" w:eastAsiaTheme="majorHAnsi" w:hAnsiTheme="majorHAnsi" w:hint="eastAsia"/>
          <w:sz w:val="28"/>
          <w:szCs w:val="28"/>
        </w:rPr>
        <w:t>마쳤습니다.</w:t>
      </w:r>
      <w:r w:rsidR="00123D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2E4A4E">
        <w:rPr>
          <w:rFonts w:asciiTheme="majorHAnsi" w:eastAsiaTheme="majorHAnsi" w:hAnsiTheme="majorHAnsi" w:hint="eastAsia"/>
          <w:sz w:val="28"/>
          <w:szCs w:val="28"/>
        </w:rPr>
        <w:t>설계가 나온 2주차</w:t>
      </w:r>
      <w:r w:rsidR="00AD670F">
        <w:rPr>
          <w:rFonts w:asciiTheme="majorHAnsi" w:eastAsiaTheme="majorHAnsi" w:hAnsiTheme="majorHAnsi" w:hint="eastAsia"/>
          <w:sz w:val="28"/>
          <w:szCs w:val="28"/>
        </w:rPr>
        <w:t>에는</w:t>
      </w:r>
      <w:r w:rsidR="002E4A4E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="002E4A4E">
        <w:rPr>
          <w:rFonts w:asciiTheme="majorHAnsi" w:eastAsiaTheme="majorHAnsi" w:hAnsiTheme="majorHAnsi" w:hint="eastAsia"/>
          <w:sz w:val="28"/>
          <w:szCs w:val="28"/>
        </w:rPr>
        <w:t>BackEnd</w:t>
      </w:r>
      <w:proofErr w:type="spellEnd"/>
      <w:r w:rsidR="002E4A4E"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proofErr w:type="spellStart"/>
      <w:r w:rsidR="002E4A4E">
        <w:rPr>
          <w:rFonts w:asciiTheme="majorHAnsi" w:eastAsiaTheme="majorHAnsi" w:hAnsiTheme="majorHAnsi" w:hint="eastAsia"/>
          <w:sz w:val="28"/>
          <w:szCs w:val="28"/>
        </w:rPr>
        <w:t>FrontEnd</w:t>
      </w:r>
      <w:proofErr w:type="spellEnd"/>
      <w:r w:rsidR="00AD670F">
        <w:rPr>
          <w:rFonts w:asciiTheme="majorHAnsi" w:eastAsiaTheme="majorHAnsi" w:hAnsiTheme="majorHAnsi" w:hint="eastAsia"/>
          <w:sz w:val="28"/>
          <w:szCs w:val="28"/>
        </w:rPr>
        <w:t>로 분업하여</w:t>
      </w:r>
      <w:r w:rsidR="002E4A4E">
        <w:rPr>
          <w:rFonts w:asciiTheme="majorHAnsi" w:eastAsiaTheme="majorHAnsi" w:hAnsiTheme="majorHAnsi" w:hint="eastAsia"/>
          <w:sz w:val="28"/>
          <w:szCs w:val="28"/>
        </w:rPr>
        <w:t xml:space="preserve"> 개발이 진행되었습니다. </w:t>
      </w:r>
    </w:p>
    <w:p w:rsidR="002E4A4E" w:rsidRDefault="00AD670F" w:rsidP="00F55A63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기능Servlet과 View Page들이 윤곽이 잡</w:t>
      </w:r>
      <w:r w:rsidR="00370A61">
        <w:rPr>
          <w:rFonts w:asciiTheme="majorHAnsi" w:eastAsiaTheme="majorHAnsi" w:hAnsiTheme="majorHAnsi" w:hint="eastAsia"/>
          <w:sz w:val="28"/>
          <w:szCs w:val="28"/>
        </w:rPr>
        <w:t>혀갔으며, 관리자, 회원, 비</w:t>
      </w:r>
      <w:r w:rsidR="00370A61"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회원의 이용 제한을 Site Map을 작성하여 </w:t>
      </w:r>
      <w:r w:rsidR="00691308">
        <w:rPr>
          <w:rFonts w:asciiTheme="majorHAnsi" w:eastAsiaTheme="majorHAnsi" w:hAnsiTheme="majorHAnsi" w:hint="eastAsia"/>
          <w:sz w:val="28"/>
          <w:szCs w:val="28"/>
        </w:rPr>
        <w:t>중간보고가 이루어졌습니다.</w:t>
      </w:r>
    </w:p>
    <w:p w:rsidR="00BD2650" w:rsidRDefault="00AB3050" w:rsidP="00BD2650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3주차는 </w:t>
      </w:r>
      <w:r w:rsidR="00BD2650">
        <w:rPr>
          <w:rFonts w:asciiTheme="majorHAnsi" w:eastAsiaTheme="majorHAnsi" w:hAnsiTheme="majorHAnsi" w:hint="eastAsia"/>
          <w:sz w:val="28"/>
          <w:szCs w:val="28"/>
        </w:rPr>
        <w:t xml:space="preserve">분업했던 Servlet과 View Page들의 연결 및 Test, 개발서 작성을 하였으며, 마지막 4주차에는 </w:t>
      </w:r>
      <w:ins w:id="29" w:author="user" w:date="2017-12-07T10:25:00Z">
        <w:r w:rsidR="005B48A4">
          <w:rPr>
            <w:rFonts w:asciiTheme="majorHAnsi" w:eastAsiaTheme="majorHAnsi" w:hAnsiTheme="majorHAnsi" w:hint="eastAsia"/>
            <w:sz w:val="28"/>
            <w:szCs w:val="28"/>
          </w:rPr>
          <w:t>남은 기능 구현과</w:t>
        </w:r>
      </w:ins>
      <w:del w:id="30" w:author="user" w:date="2017-12-07T10:25:00Z">
        <w:r w:rsidR="00BD2650">
          <w:rPr>
            <w:rFonts w:asciiTheme="majorHAnsi" w:eastAsiaTheme="majorHAnsi" w:hAnsiTheme="majorHAnsi" w:hint="eastAsia"/>
            <w:sz w:val="28"/>
            <w:szCs w:val="28"/>
          </w:rPr>
          <w:delText>번역과</w:delText>
        </w:r>
      </w:del>
      <w:r w:rsidR="00BD2650">
        <w:rPr>
          <w:rFonts w:asciiTheme="majorHAnsi" w:eastAsiaTheme="majorHAnsi" w:hAnsiTheme="majorHAnsi" w:hint="eastAsia"/>
          <w:sz w:val="28"/>
          <w:szCs w:val="28"/>
        </w:rPr>
        <w:t xml:space="preserve"> PPT 작성, 발표준비를 하였습니다.</w:t>
      </w:r>
    </w:p>
    <w:p w:rsidR="00B95314" w:rsidRPr="00F9057D" w:rsidRDefault="00B95314" w:rsidP="005C134E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B95314" w:rsidRDefault="00B95314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Pr="00F9057D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6" type="#_x0000_t32" style="position:absolute;left:0;text-align:left;margin-left:2.25pt;margin-top:4.05pt;width:447.75pt;height:0;z-index:251676672" o:connectortype="straight" strokeweight=".25pt"/>
        </w:pict>
      </w:r>
    </w:p>
    <w:p w:rsidR="0038210A" w:rsidRPr="00F9057D" w:rsidRDefault="00CD0B1C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Ⅳ</w:t>
      </w:r>
      <w:proofErr w:type="spellEnd"/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벤치마킹</w:t>
      </w:r>
    </w:p>
    <w:p w:rsidR="006E2FF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7" type="#_x0000_t32" style="position:absolute;left:0;text-align:left;margin-left:1.65pt;margin-top:.75pt;width:447.75pt;height:0;z-index:251677696" o:connectortype="straight" strokeweight=".25pt"/>
        </w:pict>
      </w:r>
    </w:p>
    <w:p w:rsidR="009F48C8" w:rsidRDefault="009F48C8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AB2182" w:rsidRDefault="00AB2182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5569A" w:rsidRPr="009F48C8" w:rsidRDefault="0085569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549EE" w:rsidRDefault="00C549E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C09FD" w:rsidRPr="00F9057D" w:rsidRDefault="00CC09FD" w:rsidP="001712CC">
      <w:pPr>
        <w:spacing w:after="100" w:afterAutospacing="1" w:line="300" w:lineRule="auto"/>
        <w:contextualSpacing/>
        <w:rPr>
          <w:rFonts w:asciiTheme="majorHAnsi" w:eastAsiaTheme="majorHAnsi" w:hAnsiTheme="majorHAnsi" w:hint="eastAsia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8" type="#_x0000_t32" style="position:absolute;left:0;text-align:left;margin-left:2.25pt;margin-top:4.05pt;width:447.75pt;height:0;z-index:251679744" o:connectortype="straight" strokeweight=".25pt"/>
        </w:pict>
      </w:r>
    </w:p>
    <w:p w:rsidR="0038210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Ⅴ</w:t>
      </w:r>
      <w:proofErr w:type="spellEnd"/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개발 환경, API</w:t>
      </w:r>
    </w:p>
    <w:p w:rsidR="006E2FF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95314" w:rsidRDefault="00E41CF0" w:rsidP="00567E7F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9" type="#_x0000_t32" style="position:absolute;left:0;text-align:left;margin-left:1.65pt;margin-top:.75pt;width:447.75pt;height:0;z-index:251680768" o:connectortype="straight" strokeweight=".25pt"/>
        </w:pict>
      </w:r>
    </w:p>
    <w:p w:rsidR="00377B40" w:rsidRPr="00567E7F" w:rsidRDefault="008A7260" w:rsidP="00B95314">
      <w:pPr>
        <w:pStyle w:val="a9"/>
        <w:numPr>
          <w:ilvl w:val="0"/>
          <w:numId w:val="9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567E7F">
        <w:rPr>
          <w:rFonts w:asciiTheme="majorHAnsi" w:eastAsiaTheme="majorHAnsi" w:hAnsiTheme="majorHAnsi" w:hint="eastAsia"/>
          <w:spacing w:val="-4"/>
          <w:sz w:val="28"/>
          <w:szCs w:val="28"/>
        </w:rPr>
        <w:t>개발환경</w:t>
      </w:r>
    </w:p>
    <w:tbl>
      <w:tblPr>
        <w:tblStyle w:val="a3"/>
        <w:tblW w:w="9321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4"/>
        <w:gridCol w:w="1865"/>
      </w:tblGrid>
      <w:tr w:rsidR="00EC754C" w:rsidTr="00EC754C">
        <w:trPr>
          <w:trHeight w:val="808"/>
        </w:trPr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L</w:t>
            </w: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anguage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DB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Server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OS</w:t>
            </w:r>
          </w:p>
        </w:tc>
        <w:tc>
          <w:tcPr>
            <w:tcW w:w="1865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Edit Tool</w:t>
            </w:r>
          </w:p>
        </w:tc>
      </w:tr>
      <w:tr w:rsidR="00EC754C" w:rsidTr="00EC754C">
        <w:trPr>
          <w:trHeight w:val="1641"/>
        </w:trPr>
        <w:tc>
          <w:tcPr>
            <w:tcW w:w="1864" w:type="dxa"/>
            <w:vAlign w:val="center"/>
          </w:tcPr>
          <w:p w:rsidR="00EC754C" w:rsidRDefault="00EC754C" w:rsidP="006049E9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Java</w:t>
            </w:r>
          </w:p>
          <w:p w:rsidR="00EC754C" w:rsidRDefault="00EC754C" w:rsidP="006049E9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(JSP, Servlet), HTML, CSS, JavaScript </w:t>
            </w:r>
          </w:p>
        </w:tc>
        <w:tc>
          <w:tcPr>
            <w:tcW w:w="1864" w:type="dxa"/>
            <w:vAlign w:val="center"/>
          </w:tcPr>
          <w:p w:rsidR="00EC754C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Oracle 11g</w:t>
            </w:r>
          </w:p>
          <w:p w:rsidR="00BD0CC3" w:rsidRDefault="00BD0CC3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11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 ex</w:t>
            </w:r>
          </w:p>
        </w:tc>
        <w:tc>
          <w:tcPr>
            <w:tcW w:w="1864" w:type="dxa"/>
            <w:vAlign w:val="center"/>
          </w:tcPr>
          <w:p w:rsidR="00EC754C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Apache Tomcat</w:t>
            </w:r>
          </w:p>
          <w:p w:rsidR="00EC754C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8.</w:t>
            </w:r>
            <w:ins w:id="31" w:author="user" w:date="2017-12-07T10:25:00Z">
              <w:r w:rsidR="00DD185A">
                <w:rPr>
                  <w:rFonts w:asciiTheme="majorHAnsi" w:eastAsiaTheme="majorHAnsi" w:hAnsiTheme="majorHAnsi"/>
                  <w:spacing w:val="-4"/>
                  <w:sz w:val="28"/>
                  <w:szCs w:val="28"/>
                </w:rPr>
                <w:t>5</w:t>
              </w:r>
              <w:r>
                <w:rPr>
                  <w:rFonts w:asciiTheme="majorHAnsi" w:eastAsiaTheme="majorHAnsi" w:hAnsiTheme="majorHAnsi" w:hint="eastAsia"/>
                  <w:spacing w:val="-4"/>
                  <w:sz w:val="28"/>
                  <w:szCs w:val="28"/>
                </w:rPr>
                <w:t>.</w:t>
              </w:r>
              <w:r w:rsidR="00DD185A">
                <w:rPr>
                  <w:rFonts w:asciiTheme="majorHAnsi" w:eastAsiaTheme="majorHAnsi" w:hAnsiTheme="majorHAnsi"/>
                  <w:spacing w:val="-4"/>
                  <w:sz w:val="28"/>
                  <w:szCs w:val="28"/>
                </w:rPr>
                <w:t>20</w:t>
              </w:r>
            </w:ins>
            <w:del w:id="32" w:author="user" w:date="2017-12-07T10:25:00Z">
              <w:r>
                <w:rPr>
                  <w:rFonts w:asciiTheme="majorHAnsi" w:eastAsiaTheme="majorHAnsi" w:hAnsiTheme="majorHAnsi" w:hint="eastAsia"/>
                  <w:spacing w:val="-4"/>
                  <w:sz w:val="28"/>
                  <w:szCs w:val="28"/>
                </w:rPr>
                <w:delText>0.45</w:delText>
              </w:r>
            </w:del>
          </w:p>
          <w:p w:rsidR="00BD0CC3" w:rsidRDefault="00BD0CC3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9.0</w:t>
            </w:r>
          </w:p>
        </w:tc>
        <w:tc>
          <w:tcPr>
            <w:tcW w:w="1864" w:type="dxa"/>
            <w:vAlign w:val="center"/>
          </w:tcPr>
          <w:p w:rsidR="00EC754C" w:rsidRDefault="00BD0CC3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Windows 7</w:t>
            </w:r>
            <w:r w:rsidR="00EC754C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64bit</w:t>
            </w:r>
          </w:p>
        </w:tc>
        <w:tc>
          <w:tcPr>
            <w:tcW w:w="1865" w:type="dxa"/>
            <w:vAlign w:val="center"/>
          </w:tcPr>
          <w:p w:rsidR="00BD0CC3" w:rsidRDefault="00BD0CC3" w:rsidP="00BD0CC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Eclipse Neon</w:t>
            </w:r>
          </w:p>
          <w:p w:rsidR="00BD0CC3" w:rsidRDefault="00BD0CC3" w:rsidP="00BD0CC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Oxygen</w:t>
            </w:r>
          </w:p>
        </w:tc>
      </w:tr>
    </w:tbl>
    <w:p w:rsidR="00EC754C" w:rsidRDefault="00EC754C" w:rsidP="00567E7F">
      <w:pPr>
        <w:spacing w:after="100" w:afterAutospacing="1" w:line="30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07B5D" w:rsidRDefault="001F2E6D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사용언어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>자바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>언어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를 </w:t>
      </w:r>
      <w:r w:rsidR="00D6058A">
        <w:rPr>
          <w:rFonts w:asciiTheme="majorHAnsi" w:eastAsiaTheme="majorHAnsi" w:hAnsiTheme="majorHAnsi"/>
          <w:spacing w:val="-4"/>
          <w:sz w:val="28"/>
          <w:szCs w:val="28"/>
        </w:rPr>
        <w:t>이용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>하여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 </w:t>
      </w:r>
      <w:r w:rsidR="00D6058A" w:rsidRPr="00D6058A">
        <w:rPr>
          <w:rFonts w:asciiTheme="majorHAnsi" w:eastAsiaTheme="majorHAnsi" w:hAnsiTheme="majorHAnsi" w:hint="eastAsia"/>
          <w:spacing w:val="-4"/>
          <w:sz w:val="28"/>
          <w:szCs w:val="28"/>
        </w:rPr>
        <w:t>서버 측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 개발을 위한 플랫폼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>으로</w:t>
      </w:r>
      <w:ins w:id="33" w:author="user" w:date="2017-12-07T10:25:00Z">
        <w:r w:rsidR="00D6058A">
          <w:rPr>
            <w:rFonts w:asciiTheme="majorHAnsi" w:eastAsiaTheme="majorHAnsi" w:hAnsiTheme="majorHAnsi" w:hint="eastAsia"/>
            <w:spacing w:val="-4"/>
            <w:sz w:val="28"/>
            <w:szCs w:val="28"/>
          </w:rPr>
          <w:t xml:space="preserve"> </w:t>
        </w:r>
        <w:r w:rsidR="005B48A4" w:rsidRPr="005B48A4">
          <w:rPr>
            <w:rFonts w:asciiTheme="majorHAnsi" w:eastAsiaTheme="majorHAnsi" w:hAnsiTheme="majorHAnsi" w:hint="eastAsia"/>
            <w:b/>
            <w:spacing w:val="-4"/>
            <w:sz w:val="28"/>
            <w:szCs w:val="28"/>
          </w:rPr>
          <w:t>Eclipse</w:t>
        </w:r>
      </w:ins>
      <w:r w:rsidR="00D6058A" w:rsidRPr="005B48A4">
        <w:rPr>
          <w:rFonts w:asciiTheme="majorHAnsi" w:hAnsiTheme="majorHAnsi"/>
          <w:b/>
          <w:spacing w:val="-4"/>
          <w:sz w:val="28"/>
          <w:rPrChange w:id="34" w:author="user" w:date="2017-12-07T10:25:00Z">
            <w:rPr>
              <w:rFonts w:asciiTheme="majorHAnsi" w:eastAsiaTheme="majorHAnsi" w:hAnsiTheme="majorHAnsi"/>
              <w:spacing w:val="-4"/>
              <w:sz w:val="28"/>
              <w:szCs w:val="28"/>
            </w:rPr>
          </w:rPrChange>
        </w:rPr>
        <w:t xml:space="preserve">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Java EE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자바를 이용하여 웹</w:t>
      </w:r>
      <w:r w:rsidR="00EC754C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페이지를 동적으로 생성하는 </w:t>
      </w:r>
      <w:r w:rsidR="007F4805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Servlet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웹</w:t>
      </w:r>
      <w:r w:rsidR="00EC754C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페이지 언어인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HTML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과 HTML 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코딩 내에서 Java 코드를 수행하는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JSP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,</w:t>
      </w:r>
      <w:r w:rsidR="001766A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BF231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HTML 코딩에 레이아웃과 스타일을 정의한 </w:t>
      </w:r>
      <w:r w:rsidR="00BF2317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CSS</w:t>
      </w:r>
      <w:r w:rsidR="00BF231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,</w:t>
      </w:r>
      <w:r w:rsidR="00EB6ABD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객체 기반의 스크립트 언어인 </w:t>
      </w:r>
      <w:r w:rsidR="00EB6ABD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JavaScript</w:t>
      </w:r>
      <w:r w:rsidR="008B77E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.</w:t>
      </w:r>
    </w:p>
    <w:p w:rsidR="003527A3" w:rsidRDefault="003527A3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DB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F4046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관계형 데이터베이스 관리 시스템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Oracle 11g</w:t>
      </w:r>
      <w:ins w:id="35" w:author="user" w:date="2017-12-07T10:25:00Z">
        <w:r w:rsidR="00713616">
          <w:rPr>
            <w:rFonts w:asciiTheme="majorHAnsi" w:eastAsiaTheme="majorHAnsi" w:hAnsiTheme="majorHAnsi"/>
            <w:spacing w:val="-4"/>
            <w:sz w:val="28"/>
            <w:szCs w:val="28"/>
          </w:rPr>
          <w:t>/11g ex</w:t>
        </w:r>
      </w:ins>
    </w:p>
    <w:p w:rsidR="003527A3" w:rsidRDefault="003527A3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Server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F4046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무료 웹 어플리케이션인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Apache Tomcat 8.0.45</w:t>
      </w:r>
    </w:p>
    <w:p w:rsidR="00DE1464" w:rsidRPr="00171AFF" w:rsidRDefault="001F2E6D" w:rsidP="00D6058A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OS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학원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의 컴퓨터(Windows 7 64bit)와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조원들이 개별적으로 사용하는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노트북</w:t>
      </w:r>
      <w:ins w:id="36" w:author="user" w:date="2017-12-07T10:25:00Z">
        <w:r w:rsidR="00713616">
          <w:rPr>
            <w:rFonts w:asciiTheme="majorHAnsi" w:eastAsiaTheme="majorHAnsi" w:hAnsiTheme="majorHAnsi" w:hint="eastAsia"/>
            <w:spacing w:val="-4"/>
            <w:sz w:val="28"/>
            <w:szCs w:val="28"/>
          </w:rPr>
          <w:t xml:space="preserve"> 및 컴퓨터</w:t>
        </w:r>
      </w:ins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(Windows </w:t>
      </w:r>
      <w:ins w:id="37" w:author="user" w:date="2017-12-07T10:25:00Z">
        <w:r w:rsidR="00713616">
          <w:rPr>
            <w:rFonts w:asciiTheme="majorHAnsi" w:eastAsiaTheme="majorHAnsi" w:hAnsiTheme="majorHAnsi"/>
            <w:spacing w:val="-4"/>
            <w:sz w:val="28"/>
            <w:szCs w:val="28"/>
          </w:rPr>
          <w:t>7</w:t>
        </w:r>
      </w:ins>
      <w:del w:id="38" w:author="user" w:date="2017-12-07T10:25:00Z"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delText>10</w:delText>
        </w:r>
      </w:del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64bit)을 사용하여 개발하였습니다.</w:t>
      </w:r>
    </w:p>
    <w:p w:rsidR="001F2E6D" w:rsidRDefault="00DE1464" w:rsidP="0011151C">
      <w:pPr>
        <w:spacing w:after="100" w:afterAutospacing="1" w:line="300" w:lineRule="auto"/>
        <w:ind w:leftChars="68" w:left="136" w:firstLineChars="200" w:firstLine="544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Edit </w:t>
      </w: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Tool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proofErr w:type="spellStart"/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>BackEnd</w:t>
      </w:r>
      <w:proofErr w:type="spellEnd"/>
      <w:r w:rsidR="00BD0CC3">
        <w:rPr>
          <w:rFonts w:asciiTheme="majorHAnsi" w:eastAsiaTheme="majorHAnsi" w:hAnsiTheme="majorHAnsi"/>
          <w:spacing w:val="-4"/>
          <w:sz w:val="28"/>
          <w:szCs w:val="28"/>
        </w:rPr>
        <w:t xml:space="preserve">, </w:t>
      </w:r>
      <w:proofErr w:type="spellStart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FrontEnd</w:t>
      </w:r>
      <w:proofErr w:type="spellEnd"/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개발에는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Eclipse Neon &amp; oxygen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>에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lastRenderedPageBreak/>
        <w:t>서 작업하였으며</w:t>
      </w:r>
      <w:r w:rsidR="00A014E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proofErr w:type="spellStart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db</w:t>
      </w:r>
      <w:proofErr w:type="spellEnd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작업은 oracle </w:t>
      </w:r>
      <w:proofErr w:type="spellStart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sql</w:t>
      </w:r>
      <w:proofErr w:type="spellEnd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BD0CC3">
        <w:rPr>
          <w:rFonts w:asciiTheme="majorHAnsi" w:eastAsiaTheme="majorHAnsi" w:hAnsiTheme="majorHAnsi"/>
          <w:spacing w:val="-4"/>
          <w:sz w:val="28"/>
          <w:szCs w:val="28"/>
        </w:rPr>
        <w:t>developer</w:t>
      </w:r>
      <w:ins w:id="39" w:author="user" w:date="2017-12-07T10:25:00Z">
        <w:r w:rsidR="005B48A4">
          <w:rPr>
            <w:rFonts w:asciiTheme="majorHAnsi" w:eastAsiaTheme="majorHAnsi" w:hAnsiTheme="majorHAnsi" w:hint="eastAsia"/>
            <w:spacing w:val="-4"/>
            <w:sz w:val="28"/>
            <w:szCs w:val="28"/>
          </w:rPr>
          <w:t>와 이클립스에 내장된 d</w:t>
        </w:r>
        <w:r w:rsidR="005B48A4">
          <w:rPr>
            <w:rFonts w:asciiTheme="majorHAnsi" w:eastAsiaTheme="majorHAnsi" w:hAnsiTheme="majorHAnsi"/>
            <w:spacing w:val="-4"/>
            <w:sz w:val="28"/>
            <w:szCs w:val="28"/>
          </w:rPr>
          <w:t>atabase developer</w:t>
        </w:r>
      </w:ins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를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이용하여 작업하였습니다.</w:t>
      </w:r>
    </w:p>
    <w:p w:rsidR="008A7260" w:rsidRPr="008A7260" w:rsidRDefault="008A7260" w:rsidP="008A7260">
      <w:pPr>
        <w:pStyle w:val="a9"/>
        <w:numPr>
          <w:ilvl w:val="0"/>
          <w:numId w:val="9"/>
        </w:numPr>
        <w:spacing w:after="100" w:afterAutospacing="1" w:line="300" w:lineRule="auto"/>
        <w:ind w:leftChars="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사용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519C7" w:rsidTr="00125E7E">
        <w:tc>
          <w:tcPr>
            <w:tcW w:w="4612" w:type="dxa"/>
            <w:vAlign w:val="center"/>
          </w:tcPr>
          <w:p w:rsidR="007519C7" w:rsidRDefault="007519C7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Java.sql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.*</w:t>
            </w:r>
            <w:proofErr w:type="gramEnd"/>
          </w:p>
        </w:tc>
        <w:tc>
          <w:tcPr>
            <w:tcW w:w="4612" w:type="dxa"/>
            <w:vAlign w:val="center"/>
          </w:tcPr>
          <w:p w:rsidR="007519C7" w:rsidRDefault="00DF45C8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Connection,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PreparedStatement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ResultSet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SQLException</w:t>
            </w:r>
            <w:proofErr w:type="spellEnd"/>
          </w:p>
        </w:tc>
      </w:tr>
      <w:tr w:rsidR="00E8585B" w:rsidTr="00125E7E">
        <w:tc>
          <w:tcPr>
            <w:tcW w:w="4612" w:type="dxa"/>
            <w:vAlign w:val="center"/>
          </w:tcPr>
          <w:p w:rsidR="00E8585B" w:rsidRDefault="007519C7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eastAsiaTheme="majorHAnsi" w:hAnsiTheme="majorHAnsi"/>
                <w:sz w:val="28"/>
                <w:szCs w:val="28"/>
              </w:rPr>
              <w:t>J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ava.io.*</w:t>
            </w:r>
            <w:proofErr w:type="gramEnd"/>
          </w:p>
        </w:tc>
        <w:tc>
          <w:tcPr>
            <w:tcW w:w="4612" w:type="dxa"/>
            <w:vAlign w:val="center"/>
          </w:tcPr>
          <w:p w:rsidR="00E8585B" w:rsidRDefault="001E4A5A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PrintWriter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IOException</w:t>
            </w:r>
            <w:proofErr w:type="spellEnd"/>
            <w:r w:rsidR="00D2599F">
              <w:rPr>
                <w:rFonts w:asciiTheme="majorHAnsi" w:eastAsiaTheme="majorHAnsi" w:hAnsiTheme="majorHAnsi" w:hint="eastAsia"/>
                <w:sz w:val="28"/>
                <w:szCs w:val="28"/>
              </w:rPr>
              <w:t>,</w:t>
            </w:r>
          </w:p>
        </w:tc>
      </w:tr>
      <w:tr w:rsidR="00E8585B" w:rsidTr="00125E7E">
        <w:tc>
          <w:tcPr>
            <w:tcW w:w="4612" w:type="dxa"/>
            <w:vAlign w:val="center"/>
          </w:tcPr>
          <w:p w:rsidR="00E8585B" w:rsidRDefault="007519C7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Java.util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.*</w:t>
            </w:r>
          </w:p>
        </w:tc>
        <w:tc>
          <w:tcPr>
            <w:tcW w:w="4612" w:type="dxa"/>
            <w:vAlign w:val="center"/>
          </w:tcPr>
          <w:p w:rsidR="00E8585B" w:rsidRDefault="00DF45C8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ArrayList</w:t>
            </w:r>
            <w:proofErr w:type="spellEnd"/>
          </w:p>
        </w:tc>
      </w:tr>
      <w:tr w:rsidR="00E8585B" w:rsidTr="00125E7E">
        <w:tc>
          <w:tcPr>
            <w:tcW w:w="4612" w:type="dxa"/>
            <w:vAlign w:val="center"/>
          </w:tcPr>
          <w:p w:rsidR="00E8585B" w:rsidRDefault="00A04B20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Javax.servlet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.*</w:t>
            </w:r>
            <w:proofErr w:type="gramEnd"/>
          </w:p>
        </w:tc>
        <w:tc>
          <w:tcPr>
            <w:tcW w:w="4612" w:type="dxa"/>
            <w:vAlign w:val="center"/>
          </w:tcPr>
          <w:p w:rsidR="00E8585B" w:rsidRDefault="009D2D70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RequestDispatcher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ServletException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WebServlet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HttpServlet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 etc.</w:t>
            </w:r>
          </w:p>
        </w:tc>
      </w:tr>
    </w:tbl>
    <w:p w:rsidR="00F364D8" w:rsidRPr="00DD2393" w:rsidRDefault="00F364D8" w:rsidP="00DD239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1712CC" w:rsidRDefault="001712CC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 w:hint="eastAsia"/>
          <w:sz w:val="28"/>
          <w:szCs w:val="28"/>
        </w:rPr>
      </w:pPr>
    </w:p>
    <w:p w:rsidR="00B95314" w:rsidRPr="00F9057D" w:rsidRDefault="00B95314" w:rsidP="00BD0CC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lastRenderedPageBreak/>
        <w:pict>
          <v:shape id="_x0000_s1050" type="#_x0000_t32" style="position:absolute;left:0;text-align:left;margin-left:2.25pt;margin-top:4.05pt;width:447.75pt;height:0;z-index:251682816" o:connectortype="straight" strokeweight=".25pt"/>
        </w:pict>
      </w:r>
    </w:p>
    <w:p w:rsidR="0038210A" w:rsidRPr="00F9057D" w:rsidRDefault="00F24952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24952">
        <w:rPr>
          <w:rFonts w:asciiTheme="majorHAnsi" w:eastAsiaTheme="majorHAnsi" w:hAnsiTheme="majorHAnsi" w:hint="eastAsia"/>
          <w:spacing w:val="-4"/>
          <w:sz w:val="28"/>
          <w:szCs w:val="28"/>
        </w:rPr>
        <w:t>Ⅵ</w:t>
      </w:r>
      <w:proofErr w:type="spell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DC389C">
        <w:rPr>
          <w:rFonts w:asciiTheme="majorHAnsi" w:eastAsiaTheme="majorHAnsi" w:hAnsiTheme="majorHAnsi" w:hint="eastAsia"/>
          <w:spacing w:val="-4"/>
          <w:sz w:val="28"/>
          <w:szCs w:val="28"/>
        </w:rPr>
        <w:t>테이블 구조</w:t>
      </w:r>
    </w:p>
    <w:p w:rsidR="0038210A" w:rsidRPr="00F9057D" w:rsidRDefault="0038210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51" type="#_x0000_t32" style="position:absolute;left:0;text-align:left;margin-left:1.65pt;margin-top:.75pt;width:447.75pt;height:0;z-index:251683840" o:connectortype="straight" strokeweight=".25pt"/>
        </w:pict>
      </w:r>
    </w:p>
    <w:p w:rsidR="00B95314" w:rsidRDefault="00B95314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15E91" w:rsidRPr="000003E1" w:rsidRDefault="000003E1" w:rsidP="000003E1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회원</w:t>
      </w:r>
      <w:r w:rsidR="00A240E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관리</w:t>
      </w:r>
      <w:r w:rsidR="00645C2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771F13" w:rsidTr="00C65790">
        <w:tc>
          <w:tcPr>
            <w:tcW w:w="9224" w:type="dxa"/>
            <w:gridSpan w:val="4"/>
          </w:tcPr>
          <w:p w:rsidR="00771F13" w:rsidRPr="0053072A" w:rsidRDefault="00D24AD1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TABLE GUEST</w:t>
            </w:r>
          </w:p>
        </w:tc>
      </w:tr>
      <w:tr w:rsidR="000013FC" w:rsidTr="000013FC">
        <w:tc>
          <w:tcPr>
            <w:tcW w:w="2306" w:type="dxa"/>
          </w:tcPr>
          <w:p w:rsidR="000013FC" w:rsidRPr="0053072A" w:rsidRDefault="00AC2206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0013FC" w:rsidRPr="0053072A" w:rsidRDefault="00AC2206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0013FC" w:rsidRPr="0053072A" w:rsidRDefault="00AC2206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0013FC" w:rsidRPr="0053072A" w:rsidRDefault="00AC2206" w:rsidP="006323F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Null</w:t>
            </w:r>
          </w:p>
        </w:tc>
      </w:tr>
      <w:tr w:rsidR="000013FC" w:rsidTr="000013FC">
        <w:tc>
          <w:tcPr>
            <w:tcW w:w="2306" w:type="dxa"/>
          </w:tcPr>
          <w:p w:rsidR="000013FC" w:rsidRDefault="001712C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번호</w:t>
            </w:r>
          </w:p>
        </w:tc>
        <w:tc>
          <w:tcPr>
            <w:tcW w:w="2306" w:type="dxa"/>
          </w:tcPr>
          <w:p w:rsidR="000013FC" w:rsidRDefault="001712C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1712C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아이디</w:t>
            </w:r>
          </w:p>
        </w:tc>
        <w:tc>
          <w:tcPr>
            <w:tcW w:w="2306" w:type="dxa"/>
          </w:tcPr>
          <w:p w:rsidR="000013FC" w:rsidRDefault="001712C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d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이름</w:t>
            </w:r>
          </w:p>
        </w:tc>
        <w:tc>
          <w:tcPr>
            <w:tcW w:w="2306" w:type="dxa"/>
          </w:tcPr>
          <w:p w:rsidR="000013FC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ame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1712C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닉네임</w:t>
            </w:r>
          </w:p>
        </w:tc>
        <w:tc>
          <w:tcPr>
            <w:tcW w:w="2306" w:type="dxa"/>
          </w:tcPr>
          <w:p w:rsidR="000013FC" w:rsidRDefault="001712C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ickname</w:t>
            </w:r>
          </w:p>
        </w:tc>
        <w:tc>
          <w:tcPr>
            <w:tcW w:w="2306" w:type="dxa"/>
          </w:tcPr>
          <w:p w:rsidR="000013FC" w:rsidRDefault="001712C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1712CC" w:rsidTr="000013FC"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패스워드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assword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v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1712CC" w:rsidTr="000013FC"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이메일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mail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1712CC" w:rsidTr="000013FC"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포인트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point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N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1712CC" w:rsidTr="000013FC"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가입일자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joindate</w:t>
            </w:r>
            <w:proofErr w:type="spellEnd"/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Timestamp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1712CC" w:rsidTr="000013FC"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로그인일시</w:t>
            </w:r>
            <w:proofErr w:type="spellEnd"/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ogindata</w:t>
            </w:r>
            <w:proofErr w:type="spellEnd"/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1712CC" w:rsidTr="000013FC"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1712CC" w:rsidRDefault="001712CC" w:rsidP="001712CC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0013FC" w:rsidRDefault="000013F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FC484E" w:rsidP="001712CC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회원정보를 관리하는 테이블입니다. </w:t>
      </w:r>
      <w:r w:rsidR="00813D57">
        <w:rPr>
          <w:rFonts w:asciiTheme="majorHAnsi" w:eastAsiaTheme="majorHAnsi" w:hAnsiTheme="majorHAnsi" w:hint="eastAsia"/>
          <w:sz w:val="28"/>
          <w:szCs w:val="28"/>
        </w:rPr>
        <w:t xml:space="preserve">회원가입 시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아이디, 비밀번호, 이름, 전화번호는 </w:t>
      </w:r>
      <w:r w:rsidR="00813D57">
        <w:rPr>
          <w:rFonts w:asciiTheme="majorHAnsi" w:eastAsiaTheme="majorHAnsi" w:hAnsiTheme="majorHAnsi" w:hint="eastAsia"/>
          <w:sz w:val="28"/>
          <w:szCs w:val="28"/>
        </w:rPr>
        <w:t>입력하지 않으면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13D57">
        <w:rPr>
          <w:rFonts w:asciiTheme="majorHAnsi" w:eastAsiaTheme="majorHAnsi" w:hAnsiTheme="majorHAnsi" w:hint="eastAsia"/>
          <w:sz w:val="28"/>
          <w:szCs w:val="28"/>
        </w:rPr>
        <w:t xml:space="preserve">가입이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되지 않습니다. </w:t>
      </w:r>
    </w:p>
    <w:p w:rsidR="001712CC" w:rsidRPr="001712CC" w:rsidRDefault="001712CC" w:rsidP="001712CC">
      <w:pPr>
        <w:widowControl/>
        <w:wordWrap/>
        <w:autoSpaceDE/>
        <w:autoSpaceDN/>
        <w:rPr>
          <w:rFonts w:asciiTheme="majorHAnsi" w:eastAsiaTheme="majorHAnsi" w:hAnsiTheme="majorHAnsi" w:hint="eastAsia"/>
          <w:spacing w:val="-4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19502C" w:rsidRPr="00717D18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 w:hint="eastAsia"/>
          <w:spacing w:val="-4"/>
          <w:sz w:val="28"/>
          <w:szCs w:val="28"/>
        </w:rPr>
      </w:pPr>
      <w:bookmarkStart w:id="40" w:name="_GoBack"/>
      <w:bookmarkEnd w:id="40"/>
    </w:p>
    <w:p w:rsidR="00616DCF" w:rsidRPr="004A346E" w:rsidRDefault="00616DCF" w:rsidP="00B95314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4A346E">
        <w:rPr>
          <w:rFonts w:asciiTheme="majorHAnsi" w:eastAsiaTheme="majorHAnsi" w:hAnsiTheme="majorHAnsi" w:hint="eastAsia"/>
          <w:spacing w:val="-4"/>
          <w:sz w:val="28"/>
          <w:szCs w:val="28"/>
        </w:rPr>
        <w:t>예약</w:t>
      </w:r>
      <w:r w:rsidR="00E27961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관리</w:t>
      </w:r>
      <w:r w:rsidRPr="004A346E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6A59C2" w:rsidTr="00C65790">
        <w:tc>
          <w:tcPr>
            <w:tcW w:w="9224" w:type="dxa"/>
            <w:gridSpan w:val="4"/>
          </w:tcPr>
          <w:p w:rsidR="006A59C2" w:rsidRPr="006A59C2" w:rsidRDefault="006A59C2" w:rsidP="006E6E5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reservation</w:t>
            </w:r>
          </w:p>
        </w:tc>
      </w:tr>
      <w:tr w:rsidR="006A59C2" w:rsidTr="00C65790"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지점선택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6A59C2" w:rsidRDefault="00EC49B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예약자 성함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  <w:proofErr w:type="spellEnd"/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예약일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es_day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ate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예약시간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es_time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ate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디자이너선택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esigner</w:t>
            </w:r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6A59C2" w:rsidRDefault="00EC49B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rimary key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  <w:proofErr w:type="spellEnd"/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uest_id</w:t>
            </w:r>
            <w:proofErr w:type="spellEnd"/>
          </w:p>
        </w:tc>
        <w:tc>
          <w:tcPr>
            <w:tcW w:w="2306" w:type="dxa"/>
          </w:tcPr>
          <w:p w:rsidR="006A59C2" w:rsidRDefault="00847C9A" w:rsidP="00847C9A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oreign key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  <w:proofErr w:type="spellEnd"/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esigner_id</w:t>
            </w:r>
            <w:proofErr w:type="spellEnd"/>
          </w:p>
        </w:tc>
        <w:tc>
          <w:tcPr>
            <w:tcW w:w="2306" w:type="dxa"/>
          </w:tcPr>
          <w:p w:rsidR="006A59C2" w:rsidRDefault="00847C9A" w:rsidP="00847C9A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oreign key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0013FC" w:rsidRDefault="000013F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944BA" w:rsidRPr="004A346E" w:rsidRDefault="0037240D" w:rsidP="00557102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JSL Salon 웹</w:t>
      </w:r>
      <w:r w:rsidR="0019502C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페이지에서 가장 중요한 기능인 </w:t>
      </w:r>
      <w:r w:rsidR="00E42871">
        <w:rPr>
          <w:rFonts w:asciiTheme="majorHAnsi" w:eastAsiaTheme="majorHAnsi" w:hAnsiTheme="majorHAnsi" w:hint="eastAsia"/>
          <w:sz w:val="28"/>
          <w:szCs w:val="28"/>
        </w:rPr>
        <w:t>예약을</w:t>
      </w:r>
      <w:r w:rsidR="004A346E">
        <w:rPr>
          <w:rFonts w:asciiTheme="majorHAnsi" w:eastAsiaTheme="majorHAnsi" w:hAnsiTheme="majorHAnsi" w:hint="eastAsia"/>
          <w:sz w:val="28"/>
          <w:szCs w:val="28"/>
        </w:rPr>
        <w:t xml:space="preserve"> 관리하는 테이블입니다. </w:t>
      </w:r>
      <w:r w:rsidR="0015487E">
        <w:rPr>
          <w:rFonts w:asciiTheme="majorHAnsi" w:eastAsiaTheme="majorHAnsi" w:hAnsiTheme="majorHAnsi" w:hint="eastAsia"/>
          <w:sz w:val="28"/>
          <w:szCs w:val="28"/>
        </w:rPr>
        <w:t>예약하실 지</w:t>
      </w:r>
      <w:r>
        <w:rPr>
          <w:rFonts w:asciiTheme="majorHAnsi" w:eastAsiaTheme="majorHAnsi" w:hAnsiTheme="majorHAnsi" w:hint="eastAsia"/>
          <w:sz w:val="28"/>
          <w:szCs w:val="28"/>
        </w:rPr>
        <w:t>점, 예약자 성함,</w:t>
      </w:r>
      <w:r w:rsidR="00E84E3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5487E">
        <w:rPr>
          <w:rFonts w:asciiTheme="majorHAnsi" w:eastAsiaTheme="majorHAnsi" w:hAnsiTheme="majorHAnsi" w:hint="eastAsia"/>
          <w:sz w:val="28"/>
          <w:szCs w:val="28"/>
        </w:rPr>
        <w:t>디자이너 선택,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날짜, 시간 등을</w:t>
      </w:r>
      <w:r w:rsidR="0015487E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="0015487E">
        <w:rPr>
          <w:rFonts w:asciiTheme="majorHAnsi" w:eastAsiaTheme="majorHAnsi" w:hAnsiTheme="majorHAnsi" w:hint="eastAsia"/>
          <w:sz w:val="28"/>
          <w:szCs w:val="28"/>
        </w:rPr>
        <w:t>입력받아</w:t>
      </w:r>
      <w:proofErr w:type="spellEnd"/>
      <w:r w:rsidR="0015487E">
        <w:rPr>
          <w:rFonts w:asciiTheme="majorHAnsi" w:eastAsiaTheme="majorHAnsi" w:hAnsiTheme="majorHAnsi" w:hint="eastAsia"/>
          <w:sz w:val="28"/>
          <w:szCs w:val="28"/>
        </w:rPr>
        <w:t xml:space="preserve"> 예약하기 위한 테이블입니다.</w:t>
      </w:r>
    </w:p>
    <w:p w:rsidR="004A346E" w:rsidRDefault="004A346E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944BA" w:rsidRPr="002944BA" w:rsidRDefault="002944BA" w:rsidP="002944BA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후기게시판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97174" w:rsidTr="00C65790">
        <w:tc>
          <w:tcPr>
            <w:tcW w:w="9224" w:type="dxa"/>
            <w:gridSpan w:val="4"/>
          </w:tcPr>
          <w:p w:rsidR="00D97174" w:rsidRP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board</w:t>
            </w:r>
          </w:p>
        </w:tc>
      </w:tr>
      <w:tr w:rsidR="00D97174" w:rsidTr="00C65790"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D97174" w:rsidTr="00C65790">
        <w:tc>
          <w:tcPr>
            <w:tcW w:w="2306" w:type="dxa"/>
          </w:tcPr>
          <w:p w:rsidR="00D97174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게시글번호</w:t>
            </w:r>
            <w:proofErr w:type="spellEnd"/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작성자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uest_id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제목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t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itle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내용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c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ontents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사진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mage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D97174" w:rsidRDefault="0007316D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114D5A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rimary key</w:t>
            </w:r>
          </w:p>
        </w:tc>
        <w:tc>
          <w:tcPr>
            <w:tcW w:w="2306" w:type="dxa"/>
          </w:tcPr>
          <w:p w:rsid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  <w:proofErr w:type="spellEnd"/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uest_id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</w:t>
            </w:r>
            <w:r w:rsidR="00114D5A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oreign key</w:t>
            </w:r>
          </w:p>
        </w:tc>
        <w:tc>
          <w:tcPr>
            <w:tcW w:w="2306" w:type="dxa"/>
          </w:tcPr>
          <w:p w:rsid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6A59C2" w:rsidRDefault="006A59C2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34570" w:rsidRPr="00E84E3F" w:rsidRDefault="00E84E3F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결제 시에 사용할 수 있는 마일리지를 적립하기 위해서는 회원들은 </w:t>
      </w:r>
      <w:r w:rsidR="00F32E85">
        <w:rPr>
          <w:rFonts w:asciiTheme="majorHAnsi" w:eastAsiaTheme="majorHAnsi" w:hAnsiTheme="majorHAnsi" w:hint="eastAsia"/>
          <w:sz w:val="28"/>
          <w:szCs w:val="28"/>
        </w:rPr>
        <w:t xml:space="preserve">게시판에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이용후기를 사진과 함께 </w:t>
      </w:r>
      <w:r w:rsidR="00C65790">
        <w:rPr>
          <w:rFonts w:asciiTheme="majorHAnsi" w:eastAsiaTheme="majorHAnsi" w:hAnsiTheme="majorHAnsi" w:hint="eastAsia"/>
          <w:sz w:val="28"/>
          <w:szCs w:val="28"/>
        </w:rPr>
        <w:t>남겨야 합니다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. </w:t>
      </w:r>
      <w:r w:rsidR="00C017D8">
        <w:rPr>
          <w:rFonts w:asciiTheme="majorHAnsi" w:eastAsiaTheme="majorHAnsi" w:hAnsiTheme="majorHAnsi" w:hint="eastAsia"/>
          <w:sz w:val="28"/>
          <w:szCs w:val="28"/>
        </w:rPr>
        <w:t>게시글 작성을 위한 테이블 입니다.</w:t>
      </w:r>
    </w:p>
    <w:p w:rsidR="00E84E3F" w:rsidRDefault="00E84E3F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34570" w:rsidRPr="00434570" w:rsidRDefault="00434570" w:rsidP="00434570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Q&amp;A 테이블</w:t>
      </w:r>
    </w:p>
    <w:p w:rsidR="00434570" w:rsidRDefault="00434570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710B6" w:rsidTr="00C65790">
        <w:tc>
          <w:tcPr>
            <w:tcW w:w="9224" w:type="dxa"/>
            <w:gridSpan w:val="4"/>
          </w:tcPr>
          <w:p w:rsidR="001710B6" w:rsidRPr="00D97174" w:rsidRDefault="001710B6" w:rsidP="001710B6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board2</w:t>
            </w:r>
          </w:p>
        </w:tc>
      </w:tr>
      <w:tr w:rsidR="001710B6" w:rsidTr="00C65790"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게시글번호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D4094B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작성자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질문 제목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title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내용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contents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답변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answer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visiable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D4094B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foreign key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D97174" w:rsidRDefault="00D97174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0F422B" w:rsidRDefault="004833B7" w:rsidP="000F422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회원들만 이용 가능한 1:1문의</w:t>
      </w:r>
      <w:r w:rsidR="008F63F5">
        <w:rPr>
          <w:rFonts w:asciiTheme="majorHAnsi" w:eastAsiaTheme="majorHAnsi" w:hAnsiTheme="majorHAnsi" w:hint="eastAsia"/>
          <w:sz w:val="28"/>
          <w:szCs w:val="28"/>
        </w:rPr>
        <w:t>를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관리하는 테이블입니다. 4개 지점 중 원하는 지점</w:t>
      </w:r>
      <w:r w:rsidR="008F63F5">
        <w:rPr>
          <w:rFonts w:asciiTheme="majorHAnsi" w:eastAsiaTheme="majorHAnsi" w:hAnsiTheme="majorHAnsi" w:hint="eastAsia"/>
          <w:sz w:val="28"/>
          <w:szCs w:val="28"/>
        </w:rPr>
        <w:t>에 다이렉트로 문의하여 답변을 받을 수 있습니다.</w:t>
      </w: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Pr="000F422B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30F03" w:rsidRPr="00273D38" w:rsidRDefault="00273D38" w:rsidP="00273D38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마일리지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4094B" w:rsidTr="00C65790">
        <w:tc>
          <w:tcPr>
            <w:tcW w:w="9224" w:type="dxa"/>
            <w:gridSpan w:val="4"/>
          </w:tcPr>
          <w:p w:rsidR="00D4094B" w:rsidRP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pointlog</w:t>
            </w:r>
            <w:proofErr w:type="spellEnd"/>
          </w:p>
        </w:tc>
      </w:tr>
      <w:tr w:rsidR="00D4094B" w:rsidTr="00C65790"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회원아이디</w:t>
            </w:r>
            <w:proofErr w:type="spellEnd"/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  <w:proofErr w:type="spellEnd"/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포인트증감</w:t>
            </w:r>
            <w:proofErr w:type="spellEnd"/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p_calcul</w:t>
            </w:r>
            <w:proofErr w:type="spellEnd"/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D4094B" w:rsidRDefault="00FC624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증감내용</w:t>
            </w:r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p_cont</w:t>
            </w:r>
            <w:proofErr w:type="spellEnd"/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FC624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증감일자</w:t>
            </w:r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p_date</w:t>
            </w:r>
            <w:proofErr w:type="spellEnd"/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date</w:t>
            </w:r>
          </w:p>
        </w:tc>
        <w:tc>
          <w:tcPr>
            <w:tcW w:w="2306" w:type="dxa"/>
          </w:tcPr>
          <w:p w:rsidR="00D4094B" w:rsidRDefault="00FC624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</w:tbl>
    <w:p w:rsidR="00D4094B" w:rsidRDefault="00D4094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074E49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결제 시에 사용할 수 있는 마일리지는 최초 로그인, 후기 게시글 작성 시에 지급이 됩니다. 지급된 마일리지의 적립과 차감의 대한 내역을 관리하는 테이블입니다.</w:t>
      </w: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Pr="00074E49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302F53" w:rsidRPr="006325E9" w:rsidRDefault="006325E9" w:rsidP="006325E9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영업시간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302F53" w:rsidTr="00C65790">
        <w:tc>
          <w:tcPr>
            <w:tcW w:w="9224" w:type="dxa"/>
            <w:gridSpan w:val="4"/>
          </w:tcPr>
          <w:p w:rsidR="00302F53" w:rsidRPr="00D97174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businesstime</w:t>
            </w:r>
            <w:proofErr w:type="spellEnd"/>
          </w:p>
        </w:tc>
      </w:tr>
      <w:tr w:rsidR="00302F53" w:rsidTr="00C65790"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302F53" w:rsidTr="00C65790">
        <w:tc>
          <w:tcPr>
            <w:tcW w:w="2306" w:type="dxa"/>
          </w:tcPr>
          <w:p w:rsidR="00302F53" w:rsidRDefault="0056203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관리번호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302F53" w:rsidTr="00C65790">
        <w:tc>
          <w:tcPr>
            <w:tcW w:w="2306" w:type="dxa"/>
          </w:tcPr>
          <w:p w:rsidR="00302F53" w:rsidRDefault="007D4C6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lace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302F53" w:rsidTr="00C65790">
        <w:tc>
          <w:tcPr>
            <w:tcW w:w="2306" w:type="dxa"/>
          </w:tcPr>
          <w:p w:rsidR="00302F53" w:rsidRDefault="007D4C6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영업시작시간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b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_start</w:t>
            </w:r>
            <w:proofErr w:type="spellEnd"/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302F53" w:rsidTr="00C65790">
        <w:tc>
          <w:tcPr>
            <w:tcW w:w="2306" w:type="dxa"/>
          </w:tcPr>
          <w:p w:rsidR="00302F53" w:rsidRDefault="007D4C6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영업종료시간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b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_end</w:t>
            </w:r>
            <w:proofErr w:type="spellEnd"/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302F53" w:rsidTr="00C65790"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  <w:proofErr w:type="spellEnd"/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FF4961" w:rsidTr="00C65790">
        <w:tc>
          <w:tcPr>
            <w:tcW w:w="2306" w:type="dxa"/>
          </w:tcPr>
          <w:p w:rsidR="00FF4961" w:rsidRDefault="0056203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FF4961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FF4961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FF4961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D4094B" w:rsidRDefault="00D4094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F5FA1" w:rsidRDefault="00BF5FA1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지점별로 영업시간이</w:t>
      </w:r>
      <w:r w:rsidR="00F52585">
        <w:rPr>
          <w:rFonts w:asciiTheme="majorHAnsi" w:eastAsiaTheme="majorHAnsi" w:hAnsiTheme="majorHAnsi" w:hint="eastAsia"/>
          <w:sz w:val="28"/>
          <w:szCs w:val="28"/>
        </w:rPr>
        <w:t xml:space="preserve"> 조금 차이가 있기 때문에</w:t>
      </w:r>
      <w:r w:rsidR="00D81A97">
        <w:rPr>
          <w:rFonts w:asciiTheme="majorHAnsi" w:eastAsiaTheme="majorHAnsi" w:hAnsiTheme="majorHAnsi" w:hint="eastAsia"/>
          <w:sz w:val="28"/>
          <w:szCs w:val="28"/>
        </w:rPr>
        <w:t xml:space="preserve"> 예약을 할 때 지점별로 상이한 영업시간을 나타내기 위한 테이블입니다.</w:t>
      </w: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Pr="00BF5FA1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6108AF" w:rsidRPr="001E4049" w:rsidRDefault="006108AF" w:rsidP="00B95314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1E4049">
        <w:rPr>
          <w:rFonts w:asciiTheme="majorHAnsi" w:eastAsiaTheme="majorHAnsi" w:hAnsiTheme="majorHAnsi" w:hint="eastAsia"/>
          <w:spacing w:val="-4"/>
          <w:sz w:val="28"/>
          <w:szCs w:val="28"/>
        </w:rPr>
        <w:t>스타일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421CE" w:rsidTr="00C65790">
        <w:tc>
          <w:tcPr>
            <w:tcW w:w="9224" w:type="dxa"/>
            <w:gridSpan w:val="4"/>
          </w:tcPr>
          <w:p w:rsidR="008421CE" w:rsidRPr="00D97174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style</w:t>
            </w:r>
          </w:p>
        </w:tc>
      </w:tr>
      <w:tr w:rsidR="008421CE" w:rsidTr="00C65790"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관리번호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8421CE" w:rsidRDefault="00895FE5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종류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s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ort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8421CE" w:rsidRDefault="00AB439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카테고리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이름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t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itle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사진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mage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8421CE" w:rsidRDefault="00895FE5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내용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c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ontent</w:t>
            </w:r>
          </w:p>
        </w:tc>
        <w:tc>
          <w:tcPr>
            <w:tcW w:w="2306" w:type="dxa"/>
          </w:tcPr>
          <w:p w:rsidR="008421CE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8421CE" w:rsidRDefault="00895FE5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8421CE" w:rsidTr="00C65790">
        <w:tc>
          <w:tcPr>
            <w:tcW w:w="2306" w:type="dxa"/>
          </w:tcPr>
          <w:p w:rsidR="008421CE" w:rsidRDefault="00907B5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8421CE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visiable</w:t>
            </w:r>
            <w:proofErr w:type="spellEnd"/>
          </w:p>
        </w:tc>
        <w:tc>
          <w:tcPr>
            <w:tcW w:w="2306" w:type="dxa"/>
          </w:tcPr>
          <w:p w:rsidR="008421CE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8A0164" w:rsidTr="00C65790">
        <w:tc>
          <w:tcPr>
            <w:tcW w:w="2306" w:type="dxa"/>
          </w:tcPr>
          <w:p w:rsidR="008A0164" w:rsidRDefault="00400F5D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8A0164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8A0164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8A0164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8421CE" w:rsidRPr="00F9057D" w:rsidRDefault="008421CE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95314" w:rsidRDefault="00345B76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최신 헤어스타일을 보여주는 style 카테고리에</w:t>
      </w:r>
      <w:r w:rsidR="004705FC">
        <w:rPr>
          <w:rFonts w:asciiTheme="majorHAnsi" w:eastAsiaTheme="majorHAnsi" w:hAnsiTheme="majorHAnsi" w:hint="eastAsia"/>
          <w:sz w:val="28"/>
          <w:szCs w:val="28"/>
        </w:rPr>
        <w:t>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사진을 업데이트 할 때, </w:t>
      </w:r>
      <w:r w:rsidR="004705FC">
        <w:rPr>
          <w:rFonts w:asciiTheme="majorHAnsi" w:eastAsiaTheme="majorHAnsi" w:hAnsiTheme="majorHAnsi" w:hint="eastAsia"/>
          <w:sz w:val="28"/>
          <w:szCs w:val="28"/>
        </w:rPr>
        <w:t>머리길이별, 염색, 남성의 카테고리로 구분하여 이용자가 원하는 정보를 쉽게 찾기 위한 테이블입니다.</w:t>
      </w: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Pr="00F9057D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B95314" w:rsidRDefault="00B95314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1E4049" w:rsidRPr="00F9057D" w:rsidRDefault="001E4049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2" type="#_x0000_t32" style="position:absolute;left:0;text-align:left;margin-left:2.25pt;margin-top:4.05pt;width:447.75pt;height:0;z-index:251685888" o:connectortype="straight" strokeweight=".25pt"/>
        </w:pict>
      </w:r>
    </w:p>
    <w:p w:rsidR="0038210A" w:rsidRPr="00F9057D" w:rsidRDefault="00D72895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D72895">
        <w:rPr>
          <w:rFonts w:asciiTheme="majorHAnsi" w:eastAsiaTheme="majorHAnsi" w:hAnsiTheme="majorHAnsi" w:hint="eastAsia"/>
          <w:spacing w:val="-4"/>
          <w:sz w:val="28"/>
          <w:szCs w:val="28"/>
        </w:rPr>
        <w:t>Ⅶ</w:t>
      </w:r>
      <w:proofErr w:type="spellEnd"/>
      <w:r w:rsidR="0038210A"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사이트 맵</w:t>
      </w:r>
    </w:p>
    <w:p w:rsidR="0038210A" w:rsidRPr="00F9057D" w:rsidRDefault="0038210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95314" w:rsidRDefault="00E41CF0" w:rsidP="001E4049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53" type="#_x0000_t32" style="position:absolute;left:0;text-align:left;margin-left:1.65pt;margin-top:.75pt;width:447.75pt;height:0;z-index:251686912" o:connectortype="straight" strokeweight=".25pt"/>
        </w:pict>
      </w:r>
    </w:p>
    <w:p w:rsidR="00435643" w:rsidRDefault="00435643" w:rsidP="00435643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35643" w:rsidRPr="00F9057D" w:rsidRDefault="00435643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D0CC3" w:rsidRDefault="00BD0CC3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BD0CC3" w:rsidRPr="00F9057D" w:rsidRDefault="00BD0CC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4" type="#_x0000_t32" style="position:absolute;left:0;text-align:left;margin-left:2.25pt;margin-top:4.05pt;width:447.75pt;height:0;z-index:251688960" o:connectortype="straight" strokeweight=".25pt"/>
        </w:pict>
      </w:r>
    </w:p>
    <w:p w:rsidR="0038210A" w:rsidRPr="00F9057D" w:rsidRDefault="003E7516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3E7516">
        <w:rPr>
          <w:rFonts w:asciiTheme="majorHAnsi" w:eastAsiaTheme="majorHAnsi" w:hAnsiTheme="majorHAnsi" w:hint="eastAsia"/>
          <w:spacing w:val="-4"/>
          <w:sz w:val="28"/>
          <w:szCs w:val="28"/>
        </w:rPr>
        <w:t>Ⅷ</w:t>
      </w:r>
      <w:proofErr w:type="spellEnd"/>
      <w:r w:rsidR="004925B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9E24AA">
        <w:rPr>
          <w:rFonts w:asciiTheme="majorHAnsi" w:eastAsiaTheme="majorHAnsi" w:hAnsiTheme="majorHAnsi" w:hint="eastAsia"/>
          <w:spacing w:val="-4"/>
          <w:sz w:val="28"/>
          <w:szCs w:val="28"/>
        </w:rPr>
        <w:t>프로그래밍 구조</w:t>
      </w:r>
    </w:p>
    <w:p w:rsidR="0038210A" w:rsidRPr="00F9057D" w:rsidRDefault="0038210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E41CF0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55" type="#_x0000_t32" style="position:absolute;left:0;text-align:left;margin-left:1.65pt;margin-top:.75pt;width:447.75pt;height:0;z-index:251689984" o:connectortype="straight" strokeweight=".25pt"/>
        </w:pict>
      </w:r>
    </w:p>
    <w:p w:rsidR="00DC4ADE" w:rsidRPr="007C00AC" w:rsidRDefault="008A5863" w:rsidP="007C00AC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bookmarkStart w:id="41" w:name="_Hlk500318243"/>
      <w:ins w:id="42" w:author="user" w:date="2017-12-07T10:25:00Z">
        <w:r w:rsidRPr="008A5863">
          <w:rPr>
            <w:rFonts w:asciiTheme="majorHAnsi" w:eastAsiaTheme="majorHAnsi" w:hAnsiTheme="majorHAnsi"/>
            <w:spacing w:val="-4"/>
            <w:sz w:val="28"/>
            <w:szCs w:val="28"/>
          </w:rPr>
          <w:t>Annotation</w:t>
        </w:r>
        <w:r>
          <w:rPr>
            <w:rFonts w:asciiTheme="majorHAnsi" w:eastAsiaTheme="majorHAnsi" w:hAnsiTheme="majorHAnsi"/>
            <w:spacing w:val="-4"/>
            <w:sz w:val="28"/>
            <w:szCs w:val="28"/>
          </w:rPr>
          <w:t xml:space="preserve"> </w:t>
        </w:r>
      </w:ins>
      <w:r w:rsidR="007C00AC">
        <w:rPr>
          <w:rFonts w:asciiTheme="majorHAnsi" w:eastAsiaTheme="majorHAnsi" w:hAnsiTheme="majorHAnsi" w:hint="eastAsia"/>
          <w:spacing w:val="-4"/>
          <w:sz w:val="28"/>
          <w:szCs w:val="28"/>
        </w:rPr>
        <w:t>Servlet</w:t>
      </w:r>
      <w:ins w:id="43" w:author="user" w:date="2017-12-07T10:25:00Z">
        <w:r>
          <w:rPr>
            <w:rFonts w:asciiTheme="majorHAnsi" w:eastAsiaTheme="majorHAnsi" w:hAnsiTheme="majorHAnsi"/>
            <w:spacing w:val="-4"/>
            <w:sz w:val="28"/>
            <w:szCs w:val="28"/>
          </w:rPr>
          <w:t>(</w:t>
        </w:r>
        <w:proofErr w:type="spellStart"/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>어노테이션</w:t>
        </w:r>
        <w:proofErr w:type="spellEnd"/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 xml:space="preserve"> </w:t>
        </w:r>
        <w:proofErr w:type="spellStart"/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>서블릿</w:t>
        </w:r>
        <w:proofErr w:type="spellEnd"/>
        <w:r>
          <w:rPr>
            <w:rFonts w:asciiTheme="majorHAnsi" w:eastAsiaTheme="majorHAnsi" w:hAnsiTheme="majorHAnsi"/>
            <w:spacing w:val="-4"/>
            <w:sz w:val="28"/>
            <w:szCs w:val="28"/>
          </w:rPr>
          <w:t>)</w:t>
        </w:r>
      </w:ins>
      <w:del w:id="44" w:author="user" w:date="2017-12-07T10:25:00Z">
        <w:r w:rsidR="007C00AC">
          <w:rPr>
            <w:rFonts w:asciiTheme="majorHAnsi" w:eastAsiaTheme="majorHAnsi" w:hAnsiTheme="majorHAnsi" w:hint="eastAsia"/>
            <w:spacing w:val="-4"/>
            <w:sz w:val="28"/>
            <w:szCs w:val="28"/>
          </w:rPr>
          <w:delText xml:space="preserve"> 소개</w:delText>
        </w:r>
      </w:del>
    </w:p>
    <w:p w:rsidR="008A5863" w:rsidRDefault="008A5863" w:rsidP="008A5863">
      <w:pPr>
        <w:pStyle w:val="a9"/>
        <w:numPr>
          <w:ilvl w:val="1"/>
          <w:numId w:val="14"/>
        </w:numPr>
        <w:spacing w:after="100" w:afterAutospacing="1" w:line="240" w:lineRule="auto"/>
        <w:ind w:leftChars="0"/>
        <w:contextualSpacing/>
        <w:jc w:val="left"/>
        <w:rPr>
          <w:ins w:id="45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46" w:author="user" w:date="2017-12-07T10:25:00Z">
        <w:r>
          <w:rPr>
            <w:rFonts w:asciiTheme="majorHAnsi" w:eastAsiaTheme="majorHAnsi" w:hAnsiTheme="majorHAnsi"/>
            <w:spacing w:val="-4"/>
            <w:sz w:val="28"/>
            <w:szCs w:val="28"/>
          </w:rPr>
          <w:t>Site admin page(</w:t>
        </w:r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>사이트 관리 페이지</w:t>
        </w:r>
        <w:r>
          <w:rPr>
            <w:rFonts w:asciiTheme="majorHAnsi" w:eastAsiaTheme="majorHAnsi" w:hAnsiTheme="majorHAnsi"/>
            <w:spacing w:val="-4"/>
            <w:sz w:val="28"/>
            <w:szCs w:val="28"/>
          </w:rPr>
          <w:t>)</w:t>
        </w:r>
      </w:ins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57"/>
        <w:gridCol w:w="3238"/>
        <w:gridCol w:w="3238"/>
        <w:gridCol w:w="907"/>
        <w:tblGridChange w:id="47">
          <w:tblGrid>
            <w:gridCol w:w="1420"/>
            <w:gridCol w:w="337"/>
            <w:gridCol w:w="3043"/>
            <w:gridCol w:w="195"/>
            <w:gridCol w:w="3185"/>
            <w:gridCol w:w="53"/>
            <w:gridCol w:w="887"/>
            <w:gridCol w:w="20"/>
          </w:tblGrid>
        </w:tblGridChange>
      </w:tblGrid>
      <w:tr w:rsidR="00D7102E" w:rsidRPr="00D7102E" w:rsidTr="00D7102E">
        <w:trPr>
          <w:trHeight w:val="3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package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servlet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기능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비고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4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</w:delText>
              </w:r>
            </w:del>
            <w:proofErr w:type="gram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.admin</w:t>
            </w:r>
            <w:proofErr w:type="gram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AdminLoginServlet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AdminLogoutServlet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로그아웃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AdminPointGive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포인트 지급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AdminQnAanswer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질문에 답변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AdminQnADelete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질문 삭제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2E4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modifyAdmin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정보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2E4F">
        <w:trPr>
          <w:trHeight w:val="330"/>
          <w:del w:id="49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5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5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jsl.borad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5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5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BoardDeleteServlet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5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5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게시글 삭제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5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5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D72E4F">
        <w:trPr>
          <w:trHeight w:val="330"/>
          <w:del w:id="58" w:author="user" w:date="2017-12-07T10:25:00Z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5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6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6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BoardModifyServlet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6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6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게시글 수정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6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6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AE409F">
        <w:trPr>
          <w:trHeight w:val="330"/>
          <w:del w:id="66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6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6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6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BoardWriteServlet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7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7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게시글 작성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7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7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blPrEx>
          <w:tblW w:w="9120" w:type="dxa"/>
          <w:tblInd w:w="84" w:type="dxa"/>
          <w:tblCellMar>
            <w:left w:w="99" w:type="dxa"/>
            <w:right w:w="99" w:type="dxa"/>
          </w:tblCellMar>
          <w:tblPrExChange w:id="74" w:author="user" w:date="2017-12-07T10:25:00Z">
            <w:tblPrEx>
              <w:tblW w:w="9120" w:type="dxa"/>
              <w:tblInd w:w="84" w:type="dxa"/>
              <w:tblCellMar>
                <w:left w:w="99" w:type="dxa"/>
                <w:right w:w="99" w:type="dxa"/>
              </w:tblCellMar>
            </w:tblPrEx>
          </w:tblPrExChange>
        </w:tblPrEx>
        <w:trPr>
          <w:trHeight w:val="330"/>
          <w:trPrChange w:id="75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6" w:author="user" w:date="2017-12-07T10:25:00Z">
              <w:tcPr>
                <w:tcW w:w="142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gramStart"/>
            <w:ins w:id="7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.</w:t>
              </w:r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admin</w:t>
              </w:r>
              <w:proofErr w:type="gramEnd"/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 </w:t>
              </w:r>
            </w:ins>
            <w:del w:id="78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</w:delText>
              </w:r>
            </w:del>
            <w:r w:rsidR="00D7102E"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controller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9" w:author="user" w:date="2017-12-07T10:25:00Z">
              <w:tcPr>
                <w:tcW w:w="33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AdminFrontController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0" w:author="user" w:date="2017-12-07T10:25:00Z">
              <w:tcPr>
                <w:tcW w:w="33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화면 컨트롤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1" w:author="user" w:date="2017-12-07T10:25:00Z">
              <w:tcPr>
                <w:tcW w:w="94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5B48A4">
        <w:tblPrEx>
          <w:tblW w:w="9120" w:type="dxa"/>
          <w:tblInd w:w="84" w:type="dxa"/>
          <w:tblCellMar>
            <w:left w:w="99" w:type="dxa"/>
            <w:right w:w="99" w:type="dxa"/>
          </w:tblCellMar>
          <w:tblPrExChange w:id="82" w:author="user" w:date="2017-12-07T10:25:00Z">
            <w:tblPrEx>
              <w:tblW w:w="9120" w:type="dxa"/>
              <w:tblInd w:w="84" w:type="dxa"/>
              <w:tblCellMar>
                <w:left w:w="99" w:type="dxa"/>
                <w:right w:w="99" w:type="dxa"/>
              </w:tblCellMar>
            </w:tblPrEx>
          </w:tblPrExChange>
        </w:tblPrEx>
        <w:trPr>
          <w:trHeight w:val="330"/>
          <w:trPrChange w:id="83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4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85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8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FrontController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87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8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이용자 화면 컨트롤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9" w:author="user" w:date="2017-12-07T10:25:00Z">
              <w:tcPr>
                <w:tcW w:w="9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5B48A4">
        <w:tblPrEx>
          <w:tblW w:w="9120" w:type="dxa"/>
          <w:tblInd w:w="84" w:type="dxa"/>
          <w:tblCellMar>
            <w:left w:w="99" w:type="dxa"/>
            <w:right w:w="99" w:type="dxa"/>
          </w:tblCellMar>
          <w:tblPrExChange w:id="90" w:author="user" w:date="2017-12-07T10:25:00Z">
            <w:tblPrEx>
              <w:tblW w:w="9120" w:type="dxa"/>
              <w:tblInd w:w="84" w:type="dxa"/>
              <w:tblCellMar>
                <w:left w:w="99" w:type="dxa"/>
                <w:right w:w="99" w:type="dxa"/>
              </w:tblCellMar>
            </w:tblPrEx>
          </w:tblPrExChange>
        </w:tblPrEx>
        <w:trPr>
          <w:trHeight w:val="330"/>
          <w:trPrChange w:id="91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92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93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9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INDEX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95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9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메인 페이지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7" w:author="user" w:date="2017-12-07T10:25:00Z">
              <w:tcPr>
                <w:tcW w:w="9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8A5863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ins w:id="98" w:author="user" w:date="2017-12-07T10:25:00Z"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admin</w:t>
              </w:r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dao</w:t>
              </w:r>
            </w:ins>
            <w:proofErr w:type="spellEnd"/>
            <w:del w:id="99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jsl.dao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AdminDAO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객체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ins w:id="10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PointManagerDTO</w:t>
              </w:r>
            </w:ins>
            <w:proofErr w:type="spellEnd"/>
            <w:del w:id="101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BoardDAO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0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마일리지 관리 </w:t>
              </w:r>
              <w:proofErr w:type="spellStart"/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자바빈</w:t>
              </w:r>
            </w:ins>
            <w:proofErr w:type="spellEnd"/>
            <w:del w:id="103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게시판 객체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0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GuestDAO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0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 객체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0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MypageDAO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0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Mypage 객체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ins w:id="108" w:author="user" w:date="2017-12-07T10:25:00Z"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admin</w:t>
              </w:r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dto</w:t>
              </w:r>
            </w:ins>
            <w:proofErr w:type="spellEnd"/>
            <w:del w:id="109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jsl.dto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BoardDTO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게시판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EventDTO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이벤트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GuestDTO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회원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ins w:id="110" w:author="user" w:date="2017-12-07T10:25:00Z">
              <w:r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P</w:t>
              </w:r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ointDTO</w:t>
              </w:r>
            </w:ins>
            <w:proofErr w:type="spellEnd"/>
            <w:del w:id="111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PointManagerDTO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12" w:author="user" w:date="2017-12-07T10:25:00Z">
              <w:r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포인트</w:t>
              </w:r>
            </w:ins>
            <w:del w:id="113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마일리지 관리</w:delText>
              </w:r>
            </w:del>
            <w:r w:rsidR="00D7102E"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D7102E"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14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center"/>
                </w:pPr>
              </w:pPrChange>
            </w:pPr>
            <w:del w:id="11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QnADTO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5B48A4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16" w:author="user" w:date="2017-12-07T10:25:00Z">
              <w:r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Q</w:t>
              </w:r>
              <w:r>
                <w:rPr>
                  <w:rFonts w:ascii="맑은 고딕" w:eastAsia="맑은 고딕" w:hAnsi="맑은 고딕" w:cs="굴림"/>
                  <w:color w:val="000000"/>
                  <w:kern w:val="0"/>
                  <w:sz w:val="22"/>
                  <w:szCs w:val="22"/>
                </w:rPr>
                <w:t>&amp;A</w:t>
              </w:r>
            </w:ins>
            <w:del w:id="117" w:author="user" w:date="2017-12-07T10:25:00Z">
              <w:r w:rsidR="00D7102E"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1:1문의</w:delText>
              </w:r>
            </w:del>
            <w:r w:rsidR="00D7102E"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 자바빈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StyleDTO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스타일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5B48A4" w:rsidRDefault="005B48A4">
      <w:pPr>
        <w:widowControl/>
        <w:wordWrap/>
        <w:autoSpaceDE/>
        <w:autoSpaceDN/>
        <w:rPr>
          <w:ins w:id="118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5B48A4" w:rsidRDefault="005B48A4">
      <w:pPr>
        <w:widowControl/>
        <w:wordWrap/>
        <w:autoSpaceDE/>
        <w:autoSpaceDN/>
        <w:rPr>
          <w:ins w:id="119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120" w:author="user" w:date="2017-12-07T10:25:00Z">
        <w:r>
          <w:rPr>
            <w:rFonts w:asciiTheme="majorHAnsi" w:eastAsiaTheme="majorHAnsi" w:hAnsiTheme="majorHAnsi"/>
            <w:spacing w:val="-4"/>
            <w:sz w:val="28"/>
            <w:szCs w:val="28"/>
          </w:rPr>
          <w:br w:type="page"/>
        </w:r>
      </w:ins>
    </w:p>
    <w:p w:rsidR="008A5863" w:rsidRDefault="008A5863">
      <w:pPr>
        <w:widowControl/>
        <w:wordWrap/>
        <w:autoSpaceDE/>
        <w:autoSpaceDN/>
        <w:rPr>
          <w:ins w:id="121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DC4ADE" w:rsidRDefault="008A5863" w:rsidP="008A5863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ins w:id="122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123" w:author="user" w:date="2017-12-07T10:25:00Z">
        <w:r w:rsidRPr="008A5863">
          <w:rPr>
            <w:rFonts w:asciiTheme="majorHAnsi" w:eastAsiaTheme="majorHAnsi" w:hAnsiTheme="majorHAnsi"/>
            <w:spacing w:val="-4"/>
            <w:sz w:val="28"/>
            <w:szCs w:val="28"/>
          </w:rPr>
          <w:t>Properties</w:t>
        </w:r>
        <w:r>
          <w:rPr>
            <w:rFonts w:asciiTheme="majorHAnsi" w:eastAsiaTheme="majorHAnsi" w:hAnsiTheme="majorHAnsi"/>
            <w:spacing w:val="-4"/>
            <w:sz w:val="28"/>
            <w:szCs w:val="28"/>
          </w:rPr>
          <w:t xml:space="preserve"> mapping Servlet(</w:t>
        </w:r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 xml:space="preserve">프로퍼티 매핑 </w:t>
        </w:r>
        <w:proofErr w:type="spellStart"/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>서블릿</w:t>
        </w:r>
        <w:proofErr w:type="spellEnd"/>
        <w:r>
          <w:rPr>
            <w:rFonts w:asciiTheme="majorHAnsi" w:eastAsiaTheme="majorHAnsi" w:hAnsiTheme="majorHAnsi"/>
            <w:spacing w:val="-4"/>
            <w:sz w:val="28"/>
            <w:szCs w:val="28"/>
          </w:rPr>
          <w:t>)</w:t>
        </w:r>
      </w:ins>
    </w:p>
    <w:p w:rsidR="008A5863" w:rsidRPr="007C00AC" w:rsidRDefault="008A5863" w:rsidP="008A5863">
      <w:pPr>
        <w:pStyle w:val="a9"/>
        <w:numPr>
          <w:ilvl w:val="1"/>
          <w:numId w:val="14"/>
        </w:numPr>
        <w:spacing w:after="100" w:afterAutospacing="1" w:line="240" w:lineRule="auto"/>
        <w:ind w:leftChars="0"/>
        <w:contextualSpacing/>
        <w:jc w:val="left"/>
        <w:rPr>
          <w:ins w:id="124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125" w:author="user" w:date="2017-12-07T10:25:00Z">
        <w:r>
          <w:rPr>
            <w:rFonts w:asciiTheme="majorHAnsi" w:eastAsiaTheme="majorHAnsi" w:hAnsiTheme="majorHAnsi" w:hint="eastAsia"/>
            <w:spacing w:val="-4"/>
            <w:sz w:val="28"/>
            <w:szCs w:val="28"/>
          </w:rPr>
          <w:t>커뮤니티 사이트</w:t>
        </w:r>
      </w:ins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  <w:tblPrChange w:id="126" w:author="user" w:date="2017-12-07T10:25:00Z">
          <w:tblPr>
            <w:tblW w:w="9120" w:type="dxa"/>
            <w:tblInd w:w="84" w:type="dxa"/>
            <w:tblCellMar>
              <w:left w:w="99" w:type="dxa"/>
              <w:right w:w="9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753"/>
        <w:gridCol w:w="3240"/>
        <w:gridCol w:w="3240"/>
        <w:gridCol w:w="907"/>
        <w:tblGridChange w:id="127">
          <w:tblGrid>
            <w:gridCol w:w="1420"/>
            <w:gridCol w:w="333"/>
            <w:gridCol w:w="3047"/>
            <w:gridCol w:w="193"/>
            <w:gridCol w:w="3187"/>
            <w:gridCol w:w="53"/>
            <w:gridCol w:w="887"/>
            <w:gridCol w:w="20"/>
          </w:tblGrid>
        </w:tblGridChange>
      </w:tblGrid>
      <w:tr w:rsidR="00D7102E" w:rsidRPr="00D7102E" w:rsidTr="00D7102E">
        <w:trPr>
          <w:trHeight w:val="330"/>
          <w:trPrChange w:id="128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" w:author="user" w:date="2017-12-07T10:25:00Z">
              <w:tcPr>
                <w:tcW w:w="14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3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package</w:t>
              </w:r>
            </w:ins>
            <w:del w:id="13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jsl.guest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2" w:author="user" w:date="2017-12-07T10:25:00Z">
              <w:tcPr>
                <w:tcW w:w="33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3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servlet</w:t>
              </w:r>
            </w:ins>
            <w:del w:id="13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DeleteServlet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5" w:author="user" w:date="2017-12-07T10:25:00Z">
              <w:tcPr>
                <w:tcW w:w="33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3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기능</w:t>
              </w:r>
            </w:ins>
            <w:del w:id="13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 탈퇴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8" w:author="user" w:date="2017-12-07T10:25:00Z">
              <w:tcPr>
                <w:tcW w:w="94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13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비고</w:t>
              </w:r>
            </w:ins>
            <w:del w:id="14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trPrChange w:id="141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tcPrChange w:id="142" w:author="user" w:date="2017-12-07T10:25:00Z">
              <w:tcPr>
                <w:tcW w:w="142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43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44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4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IDCheckServlet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46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4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아이디 체크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8" w:author="user" w:date="2017-12-07T10:25:00Z">
              <w:tcPr>
                <w:tcW w:w="9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4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JoinServlet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회원가입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LoginServlet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로그인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LogoutServlet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로그아웃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55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tcPrChange w:id="156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7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5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ModifyServlet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9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6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정보수정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1" w:author="user" w:date="2017-12-07T10:25:00Z">
              <w:tcPr>
                <w:tcW w:w="9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62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3" w:author="user" w:date="2017-12-07T10:25:00Z">
              <w:tcPr>
                <w:tcW w:w="142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64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center"/>
                </w:pPr>
              </w:pPrChange>
            </w:pPr>
            <w:del w:id="16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jsl.mypage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6" w:author="user" w:date="2017-12-07T10:25:00Z">
              <w:tcPr>
                <w:tcW w:w="33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6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MypageServlet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8" w:author="user" w:date="2017-12-07T10:25:00Z">
              <w:tcPr>
                <w:tcW w:w="33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6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회원전용 페이지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0" w:author="user" w:date="2017-12-07T10:25:00Z">
              <w:tcPr>
                <w:tcW w:w="94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71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2" w:author="user" w:date="2017-12-07T10:25:00Z">
              <w:tcPr>
                <w:tcW w:w="142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73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4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7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MypageWriteServlet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6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7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1:1문의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8" w:author="user" w:date="2017-12-07T10:25:00Z">
              <w:tcPr>
                <w:tcW w:w="9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79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tcPrChange w:id="180" w:author="user" w:date="2017-12-07T10:25:00Z">
              <w:tcPr>
                <w:tcW w:w="142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81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center"/>
                </w:pPr>
              </w:pPrChange>
            </w:pPr>
            <w:del w:id="18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jsl.service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3" w:author="user" w:date="2017-12-07T10:25:00Z">
              <w:tcPr>
                <w:tcW w:w="33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8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BoardService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5" w:author="user" w:date="2017-12-07T10:25:00Z">
              <w:tcPr>
                <w:tcW w:w="338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8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게시판, 1:1문의 객체 배열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7" w:author="user" w:date="2017-12-07T10:25:00Z">
              <w:tcPr>
                <w:tcW w:w="94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88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89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0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9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EventService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2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9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이벤트 객체 배열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4" w:author="user" w:date="2017-12-07T10:25:00Z">
              <w:tcPr>
                <w:tcW w:w="9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195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tcPrChange w:id="196" w:author="user" w:date="2017-12-07T10:25:00Z">
              <w:tcPr>
                <w:tcW w:w="142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pPrChange w:id="197" w:author="user" w:date="2017-12-07T10:25:00Z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</w:pPr>
              </w:pPrChange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8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19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GuestService</w:delText>
              </w:r>
            </w:del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00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0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회원 객체 배열</w:delText>
              </w:r>
            </w:del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2" w:author="user" w:date="2017-12-07T10:25:00Z">
              <w:tcPr>
                <w:tcW w:w="9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0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PointService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0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마일리지 객체 배열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trPrChange w:id="205" w:author="user" w:date="2017-12-07T10:25:00Z">
            <w:trPr>
              <w:gridAfter w:val="0"/>
              <w:trHeight w:val="330"/>
            </w:trPr>
          </w:trPrChange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06" w:author="user" w:date="2017-12-07T10:25:00Z">
              <w:tcPr>
                <w:tcW w:w="1420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tcPrChange w:id="207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0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StyleService</w:delText>
              </w:r>
            </w:del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tcPrChange w:id="209" w:author="user" w:date="2017-12-07T10:25:00Z">
              <w:tcPr>
                <w:tcW w:w="338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1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>스타일 객체 배열</w:delText>
              </w:r>
            </w:del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  <w:tcPrChange w:id="211" w:author="user" w:date="2017-12-07T10:25:00Z">
              <w:tcPr>
                <w:tcW w:w="94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8A5863">
        <w:trPr>
          <w:trHeight w:val="330"/>
          <w:del w:id="212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1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1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1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1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1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18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1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2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2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2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2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2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30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3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3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36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3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4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4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42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4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4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4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4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4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48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4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5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5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5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5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5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60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6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6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66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6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6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7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72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7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7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78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7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8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8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8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8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8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90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9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29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296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29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29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0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02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0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0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08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0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1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1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1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1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1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20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25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26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2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2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3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31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32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3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3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3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3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37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38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3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43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D7102E" w:rsidRPr="00D7102E" w:rsidTr="008A5863">
        <w:trPr>
          <w:trHeight w:val="330"/>
          <w:del w:id="344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del w:id="34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del w:id="34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del w:id="349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</w:tbl>
    <w:p w:rsidR="00D7102E" w:rsidRDefault="00D7102E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EC5DED" w:rsidRPr="005B48A4" w:rsidRDefault="005B48A4" w:rsidP="00E41CF0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ins w:id="350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  <w:ins w:id="351" w:author="user" w:date="2017-12-07T10:25:00Z">
        <w:r w:rsidRPr="005B48A4">
          <w:rPr>
            <w:rFonts w:asciiTheme="majorHAnsi" w:eastAsiaTheme="majorHAnsi" w:hAnsiTheme="majorHAnsi" w:hint="eastAsia"/>
            <w:spacing w:val="-4"/>
            <w:sz w:val="28"/>
            <w:szCs w:val="28"/>
          </w:rPr>
          <w:t>공통</w:t>
        </w:r>
        <w:bookmarkEnd w:id="41"/>
      </w:ins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3380"/>
        <w:gridCol w:w="3380"/>
        <w:gridCol w:w="940"/>
      </w:tblGrid>
      <w:tr w:rsidR="005B48A4" w:rsidRPr="00D7102E" w:rsidTr="00E41CF0">
        <w:trPr>
          <w:trHeight w:val="330"/>
          <w:ins w:id="352" w:author="user" w:date="2017-12-07T10:25:00Z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5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5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package</w:t>
              </w:r>
            </w:ins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5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5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servlet</w:t>
              </w:r>
            </w:ins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5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5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기능</w:t>
              </w:r>
            </w:ins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5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6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>비고</w:t>
              </w:r>
            </w:ins>
          </w:p>
        </w:tc>
      </w:tr>
      <w:tr w:rsidR="005B48A4" w:rsidRPr="00D7102E" w:rsidTr="00E41CF0">
        <w:trPr>
          <w:trHeight w:val="330"/>
          <w:ins w:id="361" w:author="user" w:date="2017-12-07T10:25:00Z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6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36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6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6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7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373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7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7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7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37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8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8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38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8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8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9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39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39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39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397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39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0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03" w:author="user" w:date="2017-12-07T10:25:00Z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0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0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0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0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1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1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15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1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2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2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2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2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2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2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2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2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2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2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3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33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3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3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3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4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4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4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4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4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5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5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5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5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57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5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6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63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6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6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6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6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7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7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7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7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7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8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8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8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8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8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8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8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8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48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8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9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93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49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49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49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0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0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0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0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0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1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11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1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1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1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1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1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1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1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1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2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23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2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2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2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29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3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3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3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3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4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41" w:author="user" w:date="2017-12-07T10:25:00Z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46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47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4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4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52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53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54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5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5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58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59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60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1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2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3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64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  <w:tr w:rsidR="005B48A4" w:rsidRPr="00D7102E" w:rsidTr="00E41CF0">
        <w:trPr>
          <w:trHeight w:val="330"/>
          <w:ins w:id="565" w:author="user" w:date="2017-12-07T10:25:00Z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ins w:id="566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7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8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8A4" w:rsidRPr="00D7102E" w:rsidRDefault="005B48A4" w:rsidP="00E41C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ins w:id="569" w:author="user" w:date="2017-12-07T10:25:00Z"/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ins w:id="570" w:author="user" w:date="2017-12-07T10:25:00Z">
              <w:r w:rsidRPr="00D7102E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  <w:szCs w:val="22"/>
                </w:rPr>
                <w:t xml:space="preserve">　</w:t>
              </w:r>
            </w:ins>
          </w:p>
        </w:tc>
      </w:tr>
    </w:tbl>
    <w:p w:rsidR="004C24C1" w:rsidRDefault="004C24C1" w:rsidP="00B95314">
      <w:pPr>
        <w:spacing w:after="100" w:afterAutospacing="1" w:line="240" w:lineRule="auto"/>
        <w:contextualSpacing/>
        <w:jc w:val="left"/>
        <w:rPr>
          <w:del w:id="571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EC5DED" w:rsidRDefault="00EC5DED" w:rsidP="00B95314">
      <w:pPr>
        <w:spacing w:after="100" w:afterAutospacing="1" w:line="240" w:lineRule="auto"/>
        <w:contextualSpacing/>
        <w:jc w:val="left"/>
        <w:rPr>
          <w:del w:id="572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EC5DED" w:rsidRDefault="00EC5DED" w:rsidP="00B95314">
      <w:pPr>
        <w:spacing w:after="100" w:afterAutospacing="1" w:line="240" w:lineRule="auto"/>
        <w:contextualSpacing/>
        <w:jc w:val="left"/>
        <w:rPr>
          <w:del w:id="573" w:author="user" w:date="2017-12-07T10:25:00Z"/>
          <w:rFonts w:asciiTheme="majorHAnsi" w:eastAsiaTheme="majorHAnsi" w:hAnsiTheme="majorHAnsi"/>
          <w:spacing w:val="-4"/>
          <w:sz w:val="28"/>
          <w:szCs w:val="28"/>
        </w:rPr>
      </w:pPr>
    </w:p>
    <w:p w:rsidR="00EC5DED" w:rsidRDefault="00EC5DED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1329A" w:rsidRDefault="0061329A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D0CC3" w:rsidRDefault="00BD0CC3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61329A" w:rsidRDefault="0061329A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C24C1" w:rsidRDefault="004C24C1" w:rsidP="004C24C1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bookmarkStart w:id="574" w:name="_Hlk500320610"/>
      <w:r>
        <w:rPr>
          <w:rFonts w:asciiTheme="majorHAnsi" w:eastAsiaTheme="majorHAnsi" w:hAnsiTheme="majorHAnsi" w:hint="eastAsia"/>
          <w:spacing w:val="-4"/>
          <w:sz w:val="28"/>
          <w:szCs w:val="28"/>
        </w:rPr>
        <w:t>JSP 소개</w:t>
      </w: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3380"/>
        <w:gridCol w:w="3380"/>
        <w:gridCol w:w="940"/>
      </w:tblGrid>
      <w:tr w:rsidR="00204DB1" w:rsidRPr="00204DB1" w:rsidTr="00204DB1">
        <w:trPr>
          <w:trHeight w:val="3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package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93403B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JSP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기능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비고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hairADMIN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adminMain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메인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bookingAdmin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예약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이벤트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membermenagement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modifyAdmin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pointManagement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마일리지 관리 </w:t>
            </w: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qnaManagement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1:1문의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스타일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hairJS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hairjs.js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E4649D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유효성 검사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hairJSP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boardform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boardlist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boardmodify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boardview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게시글 보기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booking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예약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이벤트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footer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footer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header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header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idcheck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ID 중복 체크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index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메인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introduce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지점 소개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join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회원가입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login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main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body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mypage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마이페이지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스타일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bookmarkEnd w:id="574"/>
    </w:tbl>
    <w:p w:rsidR="00204DB1" w:rsidRDefault="00204DB1" w:rsidP="00204DB1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0B3152" w:rsidRDefault="000B3152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0B3152" w:rsidRDefault="000B3152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61329A" w:rsidRDefault="0061329A" w:rsidP="0061329A">
      <w:pPr>
        <w:pStyle w:val="a9"/>
        <w:numPr>
          <w:ilvl w:val="0"/>
          <w:numId w:val="14"/>
        </w:numPr>
        <w:spacing w:after="100" w:afterAutospacing="1" w:line="300" w:lineRule="auto"/>
        <w:ind w:leftChars="0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Flow Chart</w:t>
      </w:r>
    </w:p>
    <w:p w:rsidR="008F711E" w:rsidRPr="008F711E" w:rsidRDefault="008F711E" w:rsidP="008F711E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>
            <wp:extent cx="5731510" cy="5342255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9A" w:rsidRDefault="0061329A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F711E" w:rsidRDefault="0019502C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</w:r>
      <w:r w:rsidR="007C161F">
        <w:rPr>
          <w:rFonts w:asciiTheme="majorHAnsi" w:eastAsiaTheme="majorHAnsi" w:hAnsiTheme="majorHAnsi" w:hint="eastAsia"/>
          <w:sz w:val="28"/>
          <w:szCs w:val="28"/>
        </w:rPr>
        <w:t>프론트 컨트롤러는 모든 요청처리를 받아서 요청을 해석하여 알맞은 페이지로 연결해주는 역할을 합니다.</w:t>
      </w:r>
    </w:p>
    <w:p w:rsidR="008F711E" w:rsidRDefault="002D2883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  <w:t xml:space="preserve">각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서블릿은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필요에 따라 서비스 객체를 생성하여 데이터 베이스에 저장된 자료를 호출합니다.</w:t>
      </w:r>
    </w:p>
    <w:p w:rsidR="008F711E" w:rsidRDefault="008F711E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</w:p>
    <w:p w:rsidR="008F711E" w:rsidRPr="00F9057D" w:rsidRDefault="008F711E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</w:p>
    <w:p w:rsidR="00EC5DED" w:rsidRPr="00F9057D" w:rsidRDefault="00E41CF0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9" type="#_x0000_t32" style="position:absolute;left:0;text-align:left;margin-left:2.25pt;margin-top:4.05pt;width:447.75pt;height:0;z-index:251693056" o:connectortype="straight" strokeweight=".25pt"/>
        </w:pict>
      </w:r>
    </w:p>
    <w:p w:rsidR="00EC5DED" w:rsidRPr="00F9057D" w:rsidRDefault="00EC5DED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EC5DED">
        <w:rPr>
          <w:rFonts w:asciiTheme="majorHAnsi" w:eastAsiaTheme="majorHAnsi" w:hAnsiTheme="majorHAnsi"/>
          <w:spacing w:val="-4"/>
          <w:sz w:val="28"/>
          <w:szCs w:val="28"/>
        </w:rPr>
        <w:t>IX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UI 정의서</w:t>
      </w:r>
    </w:p>
    <w:p w:rsidR="00EC5DED" w:rsidRPr="00F9057D" w:rsidRDefault="00EC5DED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B5415" w:rsidRDefault="00E41CF0" w:rsidP="000B315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60" type="#_x0000_t32" style="position:absolute;left:0;text-align:left;margin-left:1.65pt;margin-top:.75pt;width:447.75pt;height:0;z-index:251694080" o:connectortype="straight" strokeweight=".25pt"/>
        </w:pict>
      </w:r>
    </w:p>
    <w:p w:rsidR="008B5415" w:rsidRPr="008B5415" w:rsidRDefault="001F37CB" w:rsidP="008B5415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홈 </w:t>
      </w:r>
      <w:r w:rsidR="008B5415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18B1" w:rsidTr="009918B1">
        <w:tc>
          <w:tcPr>
            <w:tcW w:w="9224" w:type="dxa"/>
            <w:shd w:val="clear" w:color="auto" w:fill="F2F2F2" w:themeFill="background1" w:themeFillShade="F2"/>
          </w:tcPr>
          <w:p w:rsidR="009918B1" w:rsidRPr="009918B1" w:rsidRDefault="009B5935" w:rsidP="009918B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9918B1" w:rsidTr="009918B1">
        <w:tc>
          <w:tcPr>
            <w:tcW w:w="9224" w:type="dxa"/>
          </w:tcPr>
          <w:p w:rsidR="009918B1" w:rsidRDefault="009918B1" w:rsidP="00204DB1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E41CF0">
        <w:tc>
          <w:tcPr>
            <w:tcW w:w="9224" w:type="dxa"/>
            <w:shd w:val="clear" w:color="auto" w:fill="F2F2F2" w:themeFill="background1" w:themeFillShade="F2"/>
          </w:tcPr>
          <w:p w:rsidR="00BD0CC3" w:rsidRPr="009918B1" w:rsidRDefault="00BD0CC3" w:rsidP="009918B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 </w:t>
            </w: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설명</w:t>
            </w:r>
          </w:p>
        </w:tc>
      </w:tr>
      <w:tr w:rsidR="00BD0CC3" w:rsidTr="00E41CF0">
        <w:tc>
          <w:tcPr>
            <w:tcW w:w="9224" w:type="dxa"/>
            <w:shd w:val="clear" w:color="auto" w:fill="FFFFFF" w:themeFill="background1"/>
          </w:tcPr>
          <w:p w:rsidR="00BD0CC3" w:rsidRPr="009918B1" w:rsidRDefault="00BD0CC3" w:rsidP="00A045F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</w:tbl>
    <w:p w:rsidR="008B5415" w:rsidRDefault="008B5415" w:rsidP="00204DB1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1588C" w:rsidRDefault="0031588C" w:rsidP="0031588C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1588C" w:rsidRDefault="0031588C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로그인 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1E02" w:rsidTr="000600C6">
        <w:tc>
          <w:tcPr>
            <w:tcW w:w="9224" w:type="dxa"/>
            <w:shd w:val="clear" w:color="auto" w:fill="F2F2F2" w:themeFill="background1" w:themeFillShade="F2"/>
          </w:tcPr>
          <w:p w:rsidR="00991E02" w:rsidRPr="009918B1" w:rsidRDefault="00991E02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991E02" w:rsidTr="000600C6">
        <w:tc>
          <w:tcPr>
            <w:tcW w:w="9224" w:type="dxa"/>
          </w:tcPr>
          <w:p w:rsidR="00991E02" w:rsidRDefault="00991E02" w:rsidP="000600C6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E41CF0">
        <w:tc>
          <w:tcPr>
            <w:tcW w:w="9224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 </w:t>
            </w: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설명</w:t>
            </w:r>
          </w:p>
        </w:tc>
      </w:tr>
      <w:tr w:rsidR="00BD0CC3" w:rsidTr="00E41CF0">
        <w:tc>
          <w:tcPr>
            <w:tcW w:w="9224" w:type="dxa"/>
            <w:shd w:val="clear" w:color="auto" w:fill="FFFFFF" w:themeFill="background1"/>
          </w:tcPr>
          <w:p w:rsidR="00BD0CC3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로그인 페이지입니다. </w:t>
            </w:r>
          </w:p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Modal 효과로 새 창을 띄우고 ID 와 Password를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입력받습니다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.</w:t>
            </w:r>
          </w:p>
        </w:tc>
      </w:tr>
    </w:tbl>
    <w:p w:rsidR="00991E02" w:rsidRPr="00991E02" w:rsidRDefault="00991E02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991E02" w:rsidRDefault="00991E02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Pr="00B27433" w:rsidRDefault="004E0876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>회원가입 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4E0876" w:rsidTr="000600C6">
        <w:tc>
          <w:tcPr>
            <w:tcW w:w="9242" w:type="dxa"/>
            <w:shd w:val="clear" w:color="auto" w:fill="F2F2F2" w:themeFill="background1" w:themeFillShade="F2"/>
          </w:tcPr>
          <w:p w:rsidR="004E0876" w:rsidRPr="009918B1" w:rsidRDefault="004E0876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4E0876" w:rsidTr="000600C6">
        <w:tc>
          <w:tcPr>
            <w:tcW w:w="9242" w:type="dxa"/>
          </w:tcPr>
          <w:p w:rsidR="004E0876" w:rsidRDefault="004E0876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E41CF0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E41CF0">
        <w:tc>
          <w:tcPr>
            <w:tcW w:w="9242" w:type="dxa"/>
            <w:shd w:val="clear" w:color="auto" w:fill="FFFFFF" w:themeFill="background1"/>
          </w:tcPr>
          <w:p w:rsidR="00BD0CC3" w:rsidRPr="00926AFA" w:rsidRDefault="00BD0CC3" w:rsidP="00926AFA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926AFA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회원가입 페이지 입니다.</w:t>
            </w:r>
          </w:p>
          <w:p w:rsidR="00BD0CC3" w:rsidRPr="00926AFA" w:rsidRDefault="00BD0CC3" w:rsidP="00B3266E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아이디의 중복체크로 유효성검사를 하는 기능이 있습니다.</w:t>
            </w:r>
          </w:p>
        </w:tc>
      </w:tr>
    </w:tbl>
    <w:p w:rsidR="004E0876" w:rsidRPr="00991E02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D0CC3" w:rsidRDefault="00BD0CC3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4E0876" w:rsidRDefault="004E0876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991E02" w:rsidRPr="00B27433" w:rsidRDefault="00B631FB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스타일 </w:t>
      </w:r>
      <w:r w:rsidR="00991E02"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991E02" w:rsidTr="00F14216">
        <w:tc>
          <w:tcPr>
            <w:tcW w:w="9242" w:type="dxa"/>
            <w:shd w:val="clear" w:color="auto" w:fill="F2F2F2" w:themeFill="background1" w:themeFillShade="F2"/>
          </w:tcPr>
          <w:p w:rsidR="00991E02" w:rsidRPr="009918B1" w:rsidRDefault="00991E02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991E02" w:rsidTr="00623711">
        <w:trPr>
          <w:trHeight w:val="5103"/>
        </w:trPr>
        <w:tc>
          <w:tcPr>
            <w:tcW w:w="9242" w:type="dxa"/>
            <w:vAlign w:val="center"/>
          </w:tcPr>
          <w:p w:rsidR="00991E02" w:rsidRDefault="00991E02" w:rsidP="00575EA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E41CF0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BD0CC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E41CF0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BD0CC3" w:rsidRDefault="00BD0CC3" w:rsidP="009E775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최신 헤어스타일을 카테고리별로 분류한 페이지입니다.</w:t>
            </w:r>
          </w:p>
          <w:p w:rsidR="00BD0CC3" w:rsidRPr="009918B1" w:rsidRDefault="00BD0CC3" w:rsidP="009E775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사진이 보여질 때 슬라이드 효과를 주었습니다.</w:t>
            </w:r>
          </w:p>
        </w:tc>
      </w:tr>
    </w:tbl>
    <w:p w:rsidR="00991E02" w:rsidRPr="00991E02" w:rsidRDefault="00991E02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4749D" w:rsidRDefault="0034749D" w:rsidP="0031588C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86159" w:rsidRPr="00230F21" w:rsidRDefault="0034749D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지점 소개 </w:t>
      </w:r>
      <w:r w:rsidR="00230F21" w:rsidRPr="00230F21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C86159" w:rsidTr="000600C6">
        <w:tc>
          <w:tcPr>
            <w:tcW w:w="9242" w:type="dxa"/>
            <w:shd w:val="clear" w:color="auto" w:fill="F2F2F2" w:themeFill="background1" w:themeFillShade="F2"/>
          </w:tcPr>
          <w:p w:rsidR="00C86159" w:rsidRPr="009918B1" w:rsidRDefault="00C86159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C86159" w:rsidTr="006773C1">
        <w:trPr>
          <w:trHeight w:val="5103"/>
        </w:trPr>
        <w:tc>
          <w:tcPr>
            <w:tcW w:w="9242" w:type="dxa"/>
            <w:vAlign w:val="center"/>
          </w:tcPr>
          <w:p w:rsidR="00C86159" w:rsidRDefault="00C86159" w:rsidP="006773C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E41CF0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E41CF0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BD0CC3" w:rsidRDefault="00BD0CC3" w:rsidP="006773C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 소개 페이지입니다.</w:t>
            </w:r>
          </w:p>
          <w:p w:rsidR="00BD0CC3" w:rsidRPr="00F36623" w:rsidRDefault="00BD0CC3" w:rsidP="006773C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지점명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, 주소, 영업시간, 간단한 소개를 확인할 수 있습니다.</w:t>
            </w:r>
          </w:p>
        </w:tc>
      </w:tr>
    </w:tbl>
    <w:p w:rsidR="00C86159" w:rsidRPr="00991E02" w:rsidRDefault="00C86159" w:rsidP="0031588C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507EE" w:rsidRDefault="004507EE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Pr="00230F21" w:rsidRDefault="002B3563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230F21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4507EE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게시판 </w:t>
      </w:r>
      <w:r w:rsidRPr="00230F21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2B3563" w:rsidTr="000600C6">
        <w:tc>
          <w:tcPr>
            <w:tcW w:w="9242" w:type="dxa"/>
            <w:shd w:val="clear" w:color="auto" w:fill="F2F2F2" w:themeFill="background1" w:themeFillShade="F2"/>
          </w:tcPr>
          <w:p w:rsidR="002B3563" w:rsidRPr="009918B1" w:rsidRDefault="002B356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2B3563" w:rsidTr="00485514">
        <w:trPr>
          <w:trHeight w:val="5103"/>
        </w:trPr>
        <w:tc>
          <w:tcPr>
            <w:tcW w:w="9242" w:type="dxa"/>
            <w:vAlign w:val="center"/>
          </w:tcPr>
          <w:p w:rsidR="002B3563" w:rsidRDefault="002B3563" w:rsidP="0048551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E41CF0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E41CF0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BD0CC3" w:rsidRPr="00B46170" w:rsidRDefault="00BD0CC3" w:rsidP="0048551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2B3563" w:rsidRPr="00B46170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Pr="00B27433" w:rsidRDefault="002B3563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2B3563" w:rsidTr="000600C6">
        <w:tc>
          <w:tcPr>
            <w:tcW w:w="9242" w:type="dxa"/>
            <w:shd w:val="clear" w:color="auto" w:fill="F2F2F2" w:themeFill="background1" w:themeFillShade="F2"/>
          </w:tcPr>
          <w:p w:rsidR="002B3563" w:rsidRPr="009918B1" w:rsidRDefault="002B356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2B3563" w:rsidTr="00A25B18">
        <w:trPr>
          <w:trHeight w:val="5103"/>
        </w:trPr>
        <w:tc>
          <w:tcPr>
            <w:tcW w:w="9242" w:type="dxa"/>
            <w:vAlign w:val="center"/>
          </w:tcPr>
          <w:p w:rsidR="002B3563" w:rsidRDefault="002B3563" w:rsidP="00A25B1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406743" w:rsidTr="00E41CF0">
        <w:tc>
          <w:tcPr>
            <w:tcW w:w="9242" w:type="dxa"/>
            <w:shd w:val="clear" w:color="auto" w:fill="F2F2F2" w:themeFill="background1" w:themeFillShade="F2"/>
          </w:tcPr>
          <w:p w:rsidR="00406743" w:rsidRPr="009918B1" w:rsidRDefault="0040674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406743" w:rsidTr="00E41CF0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406743" w:rsidRDefault="00406743" w:rsidP="00A25B1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lastRenderedPageBreak/>
              <w:t>예약 페이지입니다.</w:t>
            </w:r>
          </w:p>
          <w:p w:rsidR="00406743" w:rsidRPr="005705F1" w:rsidRDefault="00406743" w:rsidP="00A25B1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지점, 디자이너, 가격, 예약시간을 리스트박스로 선택할 수 있습니다.</w:t>
            </w:r>
          </w:p>
        </w:tc>
      </w:tr>
    </w:tbl>
    <w:p w:rsidR="002B3563" w:rsidRPr="00991E02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E410B" w:rsidRDefault="00FE410B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514C09" w:rsidRDefault="00514C09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14C09" w:rsidRPr="00F9057D" w:rsidRDefault="00514C09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514C09" w:rsidRPr="00F9057D" w:rsidRDefault="00E41CF0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61" type="#_x0000_t32" style="position:absolute;left:0;text-align:left;margin-left:2.25pt;margin-top:4.05pt;width:447.75pt;height:0;z-index:251696128" o:connectortype="straight" strokeweight=".25pt"/>
        </w:pict>
      </w:r>
    </w:p>
    <w:p w:rsidR="00514C09" w:rsidRPr="00F9057D" w:rsidRDefault="00514C09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514C09">
        <w:rPr>
          <w:rFonts w:asciiTheme="majorHAnsi" w:eastAsiaTheme="majorHAnsi" w:hAnsiTheme="majorHAnsi"/>
          <w:spacing w:val="-4"/>
          <w:sz w:val="28"/>
          <w:szCs w:val="28"/>
        </w:rPr>
        <w:t>X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프로젝트를 마치며 </w:t>
      </w:r>
      <w:proofErr w:type="spell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느낀점</w:t>
      </w:r>
      <w:proofErr w:type="spellEnd"/>
    </w:p>
    <w:p w:rsidR="00514C09" w:rsidRPr="00F9057D" w:rsidRDefault="00514C09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B5415" w:rsidRDefault="00E41CF0" w:rsidP="00351287">
      <w:pPr>
        <w:spacing w:after="100" w:afterAutospacing="1" w:line="24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62" type="#_x0000_t32" style="position:absolute;left:0;text-align:left;margin-left:1.65pt;margin-top:.75pt;width:447.75pt;height:0;z-index:251697152" o:connectortype="straight" strokeweight=".25pt"/>
        </w:pict>
      </w:r>
    </w:p>
    <w:p w:rsidR="00351287" w:rsidRDefault="00351287" w:rsidP="00351287">
      <w:pPr>
        <w:spacing w:after="100" w:afterAutospacing="1" w:line="24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E67EE6" w:rsidTr="00741473">
        <w:trPr>
          <w:trHeight w:val="693"/>
        </w:trPr>
        <w:tc>
          <w:tcPr>
            <w:tcW w:w="1809" w:type="dxa"/>
            <w:shd w:val="clear" w:color="auto" w:fill="F2F2F2" w:themeFill="background1" w:themeFillShade="F2"/>
          </w:tcPr>
          <w:p w:rsidR="00E67EE6" w:rsidRPr="00D76393" w:rsidRDefault="00E67EE6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팀원</w:t>
            </w:r>
          </w:p>
        </w:tc>
        <w:tc>
          <w:tcPr>
            <w:tcW w:w="7415" w:type="dxa"/>
            <w:shd w:val="clear" w:color="auto" w:fill="F2F2F2" w:themeFill="background1" w:themeFillShade="F2"/>
          </w:tcPr>
          <w:p w:rsidR="00E67EE6" w:rsidRPr="00D76393" w:rsidRDefault="00741473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느낀점</w:t>
            </w:r>
            <w:proofErr w:type="spellEnd"/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안경현</w:t>
            </w:r>
            <w:r w:rsidR="00E67EE6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(조장)</w:t>
            </w:r>
          </w:p>
        </w:tc>
        <w:tc>
          <w:tcPr>
            <w:tcW w:w="7415" w:type="dxa"/>
          </w:tcPr>
          <w:p w:rsidR="00696D64" w:rsidRPr="00DB2B0B" w:rsidRDefault="00696D64" w:rsidP="00FC46E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이승훈</w:t>
            </w:r>
          </w:p>
        </w:tc>
        <w:tc>
          <w:tcPr>
            <w:tcW w:w="7415" w:type="dxa"/>
          </w:tcPr>
          <w:p w:rsidR="00E67EE6" w:rsidRDefault="00E67EE6" w:rsidP="00FE410B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민주현</w:t>
            </w:r>
            <w:proofErr w:type="spellEnd"/>
          </w:p>
        </w:tc>
        <w:tc>
          <w:tcPr>
            <w:tcW w:w="7415" w:type="dxa"/>
          </w:tcPr>
          <w:p w:rsidR="00E67EE6" w:rsidRPr="006E571D" w:rsidRDefault="00E67EE6" w:rsidP="00FC46E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정지은</w:t>
            </w:r>
          </w:p>
        </w:tc>
        <w:tc>
          <w:tcPr>
            <w:tcW w:w="7415" w:type="dxa"/>
          </w:tcPr>
          <w:p w:rsidR="00E67EE6" w:rsidRDefault="00FE410B" w:rsidP="00FE410B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E410B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데이터베이스는</w:t>
            </w:r>
            <w:r w:rsidRPr="00FE410B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조금씩 다뤄 봤지만 웹 사이트를 목적으로 세부적으로 디자인 하고, 웹 설계에 참여한 건 처음이라 부족한 점이 많았습니다. 여러가지로 능력 부족한 설계사 만나서 다들 고생하셨습니다.</w:t>
            </w: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이득건</w:t>
            </w:r>
            <w:proofErr w:type="spellEnd"/>
          </w:p>
        </w:tc>
        <w:tc>
          <w:tcPr>
            <w:tcW w:w="7415" w:type="dxa"/>
          </w:tcPr>
          <w:p w:rsidR="00E67EE6" w:rsidRDefault="00E67EE6" w:rsidP="00FC46E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204DB1" w:rsidRPr="00E67EE6" w:rsidRDefault="00204DB1" w:rsidP="00204DB1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A2F08" w:rsidRDefault="004A2F08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4A2F08" w:rsidRDefault="004A2F08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4A2F08" w:rsidRPr="006E55F5" w:rsidRDefault="004A2F08" w:rsidP="00FE410B">
      <w:pPr>
        <w:spacing w:after="100" w:afterAutospacing="1" w:line="300" w:lineRule="auto"/>
        <w:contextualSpacing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sectPr w:rsidR="004A2F08" w:rsidRPr="006E55F5" w:rsidSect="003421EA">
      <w:footerReference w:type="default" r:id="rId15"/>
      <w:footerReference w:type="first" r:id="rId16"/>
      <w:type w:val="continuous"/>
      <w:pgSz w:w="11906" w:h="16838"/>
      <w:pgMar w:top="1701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263" w:rsidRDefault="007D5263" w:rsidP="002E0D33">
      <w:pPr>
        <w:spacing w:after="0" w:line="240" w:lineRule="auto"/>
      </w:pPr>
      <w:r>
        <w:separator/>
      </w:r>
    </w:p>
  </w:endnote>
  <w:endnote w:type="continuationSeparator" w:id="0">
    <w:p w:rsidR="007D5263" w:rsidRDefault="007D5263" w:rsidP="002E0D33">
      <w:pPr>
        <w:spacing w:after="0" w:line="240" w:lineRule="auto"/>
      </w:pPr>
      <w:r>
        <w:continuationSeparator/>
      </w:r>
    </w:p>
  </w:endnote>
  <w:endnote w:type="continuationNotice" w:id="1">
    <w:p w:rsidR="007D5263" w:rsidRDefault="007D52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47739"/>
      <w:docPartObj>
        <w:docPartGallery w:val="Page Numbers (Bottom of Page)"/>
        <w:docPartUnique/>
      </w:docPartObj>
    </w:sdtPr>
    <w:sdtEndPr>
      <w:rPr>
        <w:rFonts w:ascii="나눔명조 ExtraBold" w:eastAsia="나눔명조 ExtraBold" w:hAnsi="나눔명조 ExtraBold"/>
      </w:rPr>
    </w:sdtEndPr>
    <w:sdtContent>
      <w:p w:rsidR="00E41CF0" w:rsidRPr="00BC2E19" w:rsidRDefault="00E41CF0" w:rsidP="00FD4992">
        <w:pPr>
          <w:pStyle w:val="a5"/>
          <w:jc w:val="center"/>
          <w:rPr>
            <w:rFonts w:ascii="나눔명조 ExtraBold" w:eastAsia="나눔명조 ExtraBold" w:hAnsi="나눔명조 ExtraBold"/>
          </w:rPr>
        </w:pPr>
        <w:r w:rsidRPr="00344784">
          <w:rPr>
            <w:rFonts w:ascii="나눔명조 ExtraBold" w:eastAsia="나눔명조 ExtraBold" w:hAnsi="나눔명조 ExtraBold"/>
          </w:rPr>
          <w:fldChar w:fldCharType="begin"/>
        </w:r>
        <w:r w:rsidRPr="00344784">
          <w:rPr>
            <w:rFonts w:ascii="나눔명조 ExtraBold" w:eastAsia="나눔명조 ExtraBold" w:hAnsi="나눔명조 ExtraBold"/>
          </w:rPr>
          <w:instrText xml:space="preserve"> PAGE   \* MERGEFORMAT </w:instrText>
        </w:r>
        <w:r w:rsidRPr="00344784">
          <w:rPr>
            <w:rFonts w:ascii="나눔명조 ExtraBold" w:eastAsia="나눔명조 ExtraBold" w:hAnsi="나눔명조 ExtraBold"/>
          </w:rPr>
          <w:fldChar w:fldCharType="separate"/>
        </w:r>
        <w:r w:rsidR="001712CC" w:rsidRPr="001712CC">
          <w:rPr>
            <w:rFonts w:ascii="나눔명조 ExtraBold" w:eastAsia="나눔명조 ExtraBold" w:hAnsi="나눔명조 ExtraBold"/>
            <w:noProof/>
            <w:lang w:val="ko-KR"/>
          </w:rPr>
          <w:t>21</w:t>
        </w:r>
        <w:r w:rsidRPr="00344784">
          <w:rPr>
            <w:rFonts w:ascii="나눔명조 ExtraBold" w:eastAsia="나눔명조 ExtraBold" w:hAnsi="나눔명조 ExtraBold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CF0" w:rsidRPr="000C3FE6" w:rsidRDefault="00E41CF0" w:rsidP="00BC2E19">
    <w:pPr>
      <w:pStyle w:val="a5"/>
      <w:jc w:val="right"/>
      <w:rPr>
        <w:rFonts w:ascii="나눔고딕" w:eastAsia="나눔고딕" w:hAnsi="나눔고딕"/>
        <w:color w:val="00B0F0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0;margin-top:-6.95pt;width:452.25pt;height:0;z-index:251660288" o:connectortype="straight" strokeweight=".25pt"/>
      </w:pict>
    </w:r>
    <w:r w:rsidRPr="008959D2">
      <w:rPr>
        <w:rFonts w:ascii="나눔고딕" w:eastAsia="나눔고딕" w:hAnsi="나눔고딕" w:hint="eastAsia"/>
        <w:sz w:val="14"/>
        <w:szCs w:val="14"/>
      </w:rPr>
      <w:t xml:space="preserve"> </w:t>
    </w:r>
    <w:r w:rsidRPr="00FE4123">
      <w:rPr>
        <w:rFonts w:ascii="나눔고딕" w:eastAsia="나눔고딕" w:hAnsi="나눔고딕" w:hint="eastAsia"/>
        <w:sz w:val="14"/>
        <w:szCs w:val="14"/>
      </w:rPr>
      <w:t xml:space="preserve">이 문서는 </w:t>
    </w:r>
    <w:proofErr w:type="spellStart"/>
    <w:r w:rsidRPr="00FE4123"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 w:rsidRPr="00FE4123">
      <w:rPr>
        <w:rFonts w:ascii="나눔고딕" w:eastAsia="나눔고딕" w:hAnsi="나눔고딕" w:hint="eastAsia"/>
        <w:sz w:val="14"/>
        <w:szCs w:val="14"/>
      </w:rPr>
      <w:t xml:space="preserve"> 작성되었습니다. </w:t>
    </w:r>
    <w:hyperlink r:id="rId1" w:history="1">
      <w:r w:rsidRPr="008A2B04">
        <w:rPr>
          <w:rStyle w:val="a6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263" w:rsidRDefault="007D5263" w:rsidP="002E0D33">
      <w:pPr>
        <w:spacing w:after="0" w:line="240" w:lineRule="auto"/>
      </w:pPr>
      <w:r>
        <w:separator/>
      </w:r>
    </w:p>
  </w:footnote>
  <w:footnote w:type="continuationSeparator" w:id="0">
    <w:p w:rsidR="007D5263" w:rsidRDefault="007D5263" w:rsidP="002E0D33">
      <w:pPr>
        <w:spacing w:after="0" w:line="240" w:lineRule="auto"/>
      </w:pPr>
      <w:r>
        <w:continuationSeparator/>
      </w:r>
    </w:p>
  </w:footnote>
  <w:footnote w:type="continuationNotice" w:id="1">
    <w:p w:rsidR="007D5263" w:rsidRDefault="007D52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3A8"/>
    <w:multiLevelType w:val="hybridMultilevel"/>
    <w:tmpl w:val="138888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A1E1C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A291B"/>
    <w:multiLevelType w:val="hybridMultilevel"/>
    <w:tmpl w:val="2710FB6E"/>
    <w:lvl w:ilvl="0" w:tplc="6F245014">
      <w:start w:val="1"/>
      <w:numFmt w:val="bullet"/>
      <w:lvlText w:val=""/>
      <w:lvlJc w:val="left"/>
      <w:pPr>
        <w:ind w:left="541" w:hanging="40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" w15:restartNumberingAfterBreak="0">
    <w:nsid w:val="16903DEC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B25835"/>
    <w:multiLevelType w:val="hybridMultilevel"/>
    <w:tmpl w:val="4E94FE6A"/>
    <w:lvl w:ilvl="0" w:tplc="13A02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9D4EB6"/>
    <w:multiLevelType w:val="hybridMultilevel"/>
    <w:tmpl w:val="BE7AE33C"/>
    <w:lvl w:ilvl="0" w:tplc="A2C62444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9D1589"/>
    <w:multiLevelType w:val="hybridMultilevel"/>
    <w:tmpl w:val="0DB40896"/>
    <w:lvl w:ilvl="0" w:tplc="05FC0C4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7" w15:restartNumberingAfterBreak="0">
    <w:nsid w:val="325A6350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E36FDF"/>
    <w:multiLevelType w:val="hybridMultilevel"/>
    <w:tmpl w:val="6D92F5B0"/>
    <w:lvl w:ilvl="0" w:tplc="62BC1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48463F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6C67B6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86532F"/>
    <w:multiLevelType w:val="hybridMultilevel"/>
    <w:tmpl w:val="E8DE4ADE"/>
    <w:lvl w:ilvl="0" w:tplc="F306C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EA2E23"/>
    <w:multiLevelType w:val="hybridMultilevel"/>
    <w:tmpl w:val="41E423FE"/>
    <w:lvl w:ilvl="0" w:tplc="8F2C1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0749"/>
    <w:multiLevelType w:val="hybridMultilevel"/>
    <w:tmpl w:val="AF946496"/>
    <w:lvl w:ilvl="0" w:tplc="50D6A60C">
      <w:start w:val="1"/>
      <w:numFmt w:val="decimal"/>
      <w:pStyle w:val="2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007B40"/>
    <w:multiLevelType w:val="hybridMultilevel"/>
    <w:tmpl w:val="2904CF16"/>
    <w:lvl w:ilvl="0" w:tplc="350C9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47310F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9A1C67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9A6B00"/>
    <w:multiLevelType w:val="hybridMultilevel"/>
    <w:tmpl w:val="5A0011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D733DD"/>
    <w:multiLevelType w:val="hybridMultilevel"/>
    <w:tmpl w:val="AB123E42"/>
    <w:lvl w:ilvl="0" w:tplc="350C9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361637"/>
    <w:multiLevelType w:val="hybridMultilevel"/>
    <w:tmpl w:val="83B2D396"/>
    <w:lvl w:ilvl="0" w:tplc="1D64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F663AA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FAB28E3"/>
    <w:multiLevelType w:val="hybridMultilevel"/>
    <w:tmpl w:val="83B2D396"/>
    <w:lvl w:ilvl="0" w:tplc="1D64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5"/>
    <w:lvlOverride w:ilvl="0">
      <w:startOverride w:val="1"/>
    </w:lvlOverride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17"/>
  </w:num>
  <w:num w:numId="11">
    <w:abstractNumId w:val="2"/>
  </w:num>
  <w:num w:numId="12">
    <w:abstractNumId w:val="21"/>
  </w:num>
  <w:num w:numId="13">
    <w:abstractNumId w:val="19"/>
  </w:num>
  <w:num w:numId="14">
    <w:abstractNumId w:val="18"/>
  </w:num>
  <w:num w:numId="15">
    <w:abstractNumId w:val="16"/>
  </w:num>
  <w:num w:numId="16">
    <w:abstractNumId w:val="10"/>
  </w:num>
  <w:num w:numId="17">
    <w:abstractNumId w:val="1"/>
  </w:num>
  <w:num w:numId="18">
    <w:abstractNumId w:val="3"/>
  </w:num>
  <w:num w:numId="19">
    <w:abstractNumId w:val="7"/>
  </w:num>
  <w:num w:numId="20">
    <w:abstractNumId w:val="15"/>
  </w:num>
  <w:num w:numId="21">
    <w:abstractNumId w:val="9"/>
  </w:num>
  <w:num w:numId="22">
    <w:abstractNumId w:val="20"/>
  </w:num>
  <w:num w:numId="2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B24"/>
    <w:rsid w:val="000003E1"/>
    <w:rsid w:val="000013FC"/>
    <w:rsid w:val="00007CD7"/>
    <w:rsid w:val="00010420"/>
    <w:rsid w:val="00013383"/>
    <w:rsid w:val="00014B6B"/>
    <w:rsid w:val="00016A50"/>
    <w:rsid w:val="00024C38"/>
    <w:rsid w:val="00025DC9"/>
    <w:rsid w:val="00027FE2"/>
    <w:rsid w:val="00036780"/>
    <w:rsid w:val="00041F64"/>
    <w:rsid w:val="000469C0"/>
    <w:rsid w:val="0005076E"/>
    <w:rsid w:val="000600C6"/>
    <w:rsid w:val="0006113B"/>
    <w:rsid w:val="00063652"/>
    <w:rsid w:val="0007316D"/>
    <w:rsid w:val="00073D96"/>
    <w:rsid w:val="000741B3"/>
    <w:rsid w:val="00074E49"/>
    <w:rsid w:val="000933C1"/>
    <w:rsid w:val="0009583F"/>
    <w:rsid w:val="00097B24"/>
    <w:rsid w:val="000A299D"/>
    <w:rsid w:val="000A7C47"/>
    <w:rsid w:val="000B1410"/>
    <w:rsid w:val="000B3152"/>
    <w:rsid w:val="000C194C"/>
    <w:rsid w:val="000C3FE6"/>
    <w:rsid w:val="000D447D"/>
    <w:rsid w:val="000D7656"/>
    <w:rsid w:val="000F3692"/>
    <w:rsid w:val="000F422B"/>
    <w:rsid w:val="00100642"/>
    <w:rsid w:val="0011151C"/>
    <w:rsid w:val="00114D5A"/>
    <w:rsid w:val="00116F81"/>
    <w:rsid w:val="0011766F"/>
    <w:rsid w:val="00117B6F"/>
    <w:rsid w:val="00123D9B"/>
    <w:rsid w:val="00125E7E"/>
    <w:rsid w:val="001266B6"/>
    <w:rsid w:val="00135DD0"/>
    <w:rsid w:val="0014412E"/>
    <w:rsid w:val="00145991"/>
    <w:rsid w:val="00147E7B"/>
    <w:rsid w:val="0015487E"/>
    <w:rsid w:val="001635A1"/>
    <w:rsid w:val="001710B6"/>
    <w:rsid w:val="001712CC"/>
    <w:rsid w:val="00171AFF"/>
    <w:rsid w:val="001766AA"/>
    <w:rsid w:val="0018005F"/>
    <w:rsid w:val="00185DBF"/>
    <w:rsid w:val="00193687"/>
    <w:rsid w:val="0019430E"/>
    <w:rsid w:val="0019502C"/>
    <w:rsid w:val="001A48DA"/>
    <w:rsid w:val="001B3B55"/>
    <w:rsid w:val="001C16C9"/>
    <w:rsid w:val="001C3E69"/>
    <w:rsid w:val="001C7780"/>
    <w:rsid w:val="001D0D0A"/>
    <w:rsid w:val="001D7DBF"/>
    <w:rsid w:val="001E0AAA"/>
    <w:rsid w:val="001E4049"/>
    <w:rsid w:val="001E4A5A"/>
    <w:rsid w:val="001F2E6D"/>
    <w:rsid w:val="001F37CB"/>
    <w:rsid w:val="001F3E38"/>
    <w:rsid w:val="001F47CA"/>
    <w:rsid w:val="00200D9F"/>
    <w:rsid w:val="0020206F"/>
    <w:rsid w:val="00204DB1"/>
    <w:rsid w:val="00207B5D"/>
    <w:rsid w:val="002124EE"/>
    <w:rsid w:val="00217AC5"/>
    <w:rsid w:val="00222D8B"/>
    <w:rsid w:val="00224BB8"/>
    <w:rsid w:val="00225164"/>
    <w:rsid w:val="00230F21"/>
    <w:rsid w:val="0024311B"/>
    <w:rsid w:val="00244791"/>
    <w:rsid w:val="002451CE"/>
    <w:rsid w:val="00247813"/>
    <w:rsid w:val="0025129F"/>
    <w:rsid w:val="00260D5E"/>
    <w:rsid w:val="0026335C"/>
    <w:rsid w:val="002640BB"/>
    <w:rsid w:val="0026741B"/>
    <w:rsid w:val="00272512"/>
    <w:rsid w:val="00273D38"/>
    <w:rsid w:val="00282531"/>
    <w:rsid w:val="002868FA"/>
    <w:rsid w:val="002944BA"/>
    <w:rsid w:val="00297E9B"/>
    <w:rsid w:val="002A0C4B"/>
    <w:rsid w:val="002A1ECB"/>
    <w:rsid w:val="002B3563"/>
    <w:rsid w:val="002B5D75"/>
    <w:rsid w:val="002C2A46"/>
    <w:rsid w:val="002C7673"/>
    <w:rsid w:val="002D226C"/>
    <w:rsid w:val="002D2883"/>
    <w:rsid w:val="002D3B30"/>
    <w:rsid w:val="002E0D33"/>
    <w:rsid w:val="002E1F8A"/>
    <w:rsid w:val="002E4A4E"/>
    <w:rsid w:val="002E5863"/>
    <w:rsid w:val="002F3C21"/>
    <w:rsid w:val="002F4486"/>
    <w:rsid w:val="002F6906"/>
    <w:rsid w:val="00302AB6"/>
    <w:rsid w:val="00302F53"/>
    <w:rsid w:val="00307D2E"/>
    <w:rsid w:val="0031118C"/>
    <w:rsid w:val="003138A6"/>
    <w:rsid w:val="0031588C"/>
    <w:rsid w:val="00320AA7"/>
    <w:rsid w:val="00323B55"/>
    <w:rsid w:val="00323C2C"/>
    <w:rsid w:val="00324216"/>
    <w:rsid w:val="00327B33"/>
    <w:rsid w:val="00334DFE"/>
    <w:rsid w:val="003421EA"/>
    <w:rsid w:val="00344784"/>
    <w:rsid w:val="00345B76"/>
    <w:rsid w:val="0034749D"/>
    <w:rsid w:val="00351287"/>
    <w:rsid w:val="003527A3"/>
    <w:rsid w:val="0036378C"/>
    <w:rsid w:val="0036726A"/>
    <w:rsid w:val="00367CD3"/>
    <w:rsid w:val="00370A61"/>
    <w:rsid w:val="0037240D"/>
    <w:rsid w:val="003733BE"/>
    <w:rsid w:val="003740D7"/>
    <w:rsid w:val="00377B40"/>
    <w:rsid w:val="00381028"/>
    <w:rsid w:val="0038210A"/>
    <w:rsid w:val="00386546"/>
    <w:rsid w:val="00387D70"/>
    <w:rsid w:val="0039580D"/>
    <w:rsid w:val="0039611F"/>
    <w:rsid w:val="003A1138"/>
    <w:rsid w:val="003A188E"/>
    <w:rsid w:val="003A302D"/>
    <w:rsid w:val="003A32D0"/>
    <w:rsid w:val="003A61E7"/>
    <w:rsid w:val="003B2CEC"/>
    <w:rsid w:val="003B6459"/>
    <w:rsid w:val="003B75B1"/>
    <w:rsid w:val="003D1A4D"/>
    <w:rsid w:val="003D4107"/>
    <w:rsid w:val="003E4AAE"/>
    <w:rsid w:val="003E7516"/>
    <w:rsid w:val="003F5767"/>
    <w:rsid w:val="00400F5D"/>
    <w:rsid w:val="00402D88"/>
    <w:rsid w:val="00403B2B"/>
    <w:rsid w:val="004041A4"/>
    <w:rsid w:val="00406743"/>
    <w:rsid w:val="00407668"/>
    <w:rsid w:val="00411959"/>
    <w:rsid w:val="0041381F"/>
    <w:rsid w:val="004159C0"/>
    <w:rsid w:val="004253EA"/>
    <w:rsid w:val="00434570"/>
    <w:rsid w:val="00435643"/>
    <w:rsid w:val="00435A0B"/>
    <w:rsid w:val="00447FD8"/>
    <w:rsid w:val="00450350"/>
    <w:rsid w:val="004507EE"/>
    <w:rsid w:val="004619AF"/>
    <w:rsid w:val="0046385C"/>
    <w:rsid w:val="004705FB"/>
    <w:rsid w:val="004705FC"/>
    <w:rsid w:val="00475D1C"/>
    <w:rsid w:val="00480977"/>
    <w:rsid w:val="004833B7"/>
    <w:rsid w:val="00485514"/>
    <w:rsid w:val="004872D9"/>
    <w:rsid w:val="004925B3"/>
    <w:rsid w:val="0049641D"/>
    <w:rsid w:val="00496787"/>
    <w:rsid w:val="00496E55"/>
    <w:rsid w:val="004A2F08"/>
    <w:rsid w:val="004A346E"/>
    <w:rsid w:val="004A444B"/>
    <w:rsid w:val="004A4593"/>
    <w:rsid w:val="004A6A36"/>
    <w:rsid w:val="004B0D16"/>
    <w:rsid w:val="004B4592"/>
    <w:rsid w:val="004C24C1"/>
    <w:rsid w:val="004C30DA"/>
    <w:rsid w:val="004C5CF7"/>
    <w:rsid w:val="004D00BA"/>
    <w:rsid w:val="004D13CF"/>
    <w:rsid w:val="004D4DAF"/>
    <w:rsid w:val="004D6A98"/>
    <w:rsid w:val="004D6CDD"/>
    <w:rsid w:val="004D7FF3"/>
    <w:rsid w:val="004E0876"/>
    <w:rsid w:val="004E0E60"/>
    <w:rsid w:val="004E1AE2"/>
    <w:rsid w:val="004E296D"/>
    <w:rsid w:val="004F51D0"/>
    <w:rsid w:val="00507152"/>
    <w:rsid w:val="0051167B"/>
    <w:rsid w:val="005128BD"/>
    <w:rsid w:val="005135AD"/>
    <w:rsid w:val="00514C09"/>
    <w:rsid w:val="00515219"/>
    <w:rsid w:val="00520ACF"/>
    <w:rsid w:val="0052692C"/>
    <w:rsid w:val="0053072A"/>
    <w:rsid w:val="005345CB"/>
    <w:rsid w:val="005358FA"/>
    <w:rsid w:val="00541342"/>
    <w:rsid w:val="00557102"/>
    <w:rsid w:val="00562031"/>
    <w:rsid w:val="005622A8"/>
    <w:rsid w:val="00567E7F"/>
    <w:rsid w:val="005705F1"/>
    <w:rsid w:val="00572806"/>
    <w:rsid w:val="005735D7"/>
    <w:rsid w:val="005737CC"/>
    <w:rsid w:val="00575EA4"/>
    <w:rsid w:val="00581898"/>
    <w:rsid w:val="005852DC"/>
    <w:rsid w:val="005859BE"/>
    <w:rsid w:val="00585A18"/>
    <w:rsid w:val="005917A7"/>
    <w:rsid w:val="005921D1"/>
    <w:rsid w:val="005935B0"/>
    <w:rsid w:val="005963D3"/>
    <w:rsid w:val="005966E8"/>
    <w:rsid w:val="00596A25"/>
    <w:rsid w:val="005978C7"/>
    <w:rsid w:val="005A77DB"/>
    <w:rsid w:val="005B071C"/>
    <w:rsid w:val="005B17CE"/>
    <w:rsid w:val="005B48A4"/>
    <w:rsid w:val="005C134E"/>
    <w:rsid w:val="005C563A"/>
    <w:rsid w:val="005C658C"/>
    <w:rsid w:val="005D1F45"/>
    <w:rsid w:val="005D3AB3"/>
    <w:rsid w:val="005D6F4D"/>
    <w:rsid w:val="005E699E"/>
    <w:rsid w:val="005F139D"/>
    <w:rsid w:val="005F141E"/>
    <w:rsid w:val="005F1FBA"/>
    <w:rsid w:val="005F66B7"/>
    <w:rsid w:val="005F7091"/>
    <w:rsid w:val="006049E9"/>
    <w:rsid w:val="006073CB"/>
    <w:rsid w:val="006076F4"/>
    <w:rsid w:val="006108AF"/>
    <w:rsid w:val="0061329A"/>
    <w:rsid w:val="006132DA"/>
    <w:rsid w:val="00616981"/>
    <w:rsid w:val="00616DCF"/>
    <w:rsid w:val="00623711"/>
    <w:rsid w:val="0062773C"/>
    <w:rsid w:val="006323F3"/>
    <w:rsid w:val="006325E9"/>
    <w:rsid w:val="00636EB6"/>
    <w:rsid w:val="0063752D"/>
    <w:rsid w:val="00645C2D"/>
    <w:rsid w:val="0065034D"/>
    <w:rsid w:val="00657141"/>
    <w:rsid w:val="006655D1"/>
    <w:rsid w:val="006773C1"/>
    <w:rsid w:val="00677CF8"/>
    <w:rsid w:val="00691308"/>
    <w:rsid w:val="006944E8"/>
    <w:rsid w:val="00696D64"/>
    <w:rsid w:val="00697FD7"/>
    <w:rsid w:val="006A3F6D"/>
    <w:rsid w:val="006A59C2"/>
    <w:rsid w:val="006C36A9"/>
    <w:rsid w:val="006C3B97"/>
    <w:rsid w:val="006C52E3"/>
    <w:rsid w:val="006D2169"/>
    <w:rsid w:val="006D3B93"/>
    <w:rsid w:val="006D45BE"/>
    <w:rsid w:val="006D7A56"/>
    <w:rsid w:val="006E2FFA"/>
    <w:rsid w:val="006E55F5"/>
    <w:rsid w:val="006E571D"/>
    <w:rsid w:val="006E6E54"/>
    <w:rsid w:val="0070522E"/>
    <w:rsid w:val="007066CC"/>
    <w:rsid w:val="00706956"/>
    <w:rsid w:val="00713616"/>
    <w:rsid w:val="00717D18"/>
    <w:rsid w:val="00724FD8"/>
    <w:rsid w:val="00725342"/>
    <w:rsid w:val="00725462"/>
    <w:rsid w:val="0072633B"/>
    <w:rsid w:val="00733875"/>
    <w:rsid w:val="00741473"/>
    <w:rsid w:val="007414C2"/>
    <w:rsid w:val="007519C7"/>
    <w:rsid w:val="00752DB7"/>
    <w:rsid w:val="00752F18"/>
    <w:rsid w:val="00753488"/>
    <w:rsid w:val="00756A5B"/>
    <w:rsid w:val="007614FF"/>
    <w:rsid w:val="0076438A"/>
    <w:rsid w:val="00767D4C"/>
    <w:rsid w:val="00771F13"/>
    <w:rsid w:val="00774D8E"/>
    <w:rsid w:val="007764EB"/>
    <w:rsid w:val="00780D0B"/>
    <w:rsid w:val="007824B3"/>
    <w:rsid w:val="00786949"/>
    <w:rsid w:val="00796E7D"/>
    <w:rsid w:val="00797476"/>
    <w:rsid w:val="007978CC"/>
    <w:rsid w:val="007A33A7"/>
    <w:rsid w:val="007A6846"/>
    <w:rsid w:val="007B2F9E"/>
    <w:rsid w:val="007C00AC"/>
    <w:rsid w:val="007C0B8C"/>
    <w:rsid w:val="007C161F"/>
    <w:rsid w:val="007C1C29"/>
    <w:rsid w:val="007C3B7E"/>
    <w:rsid w:val="007C3C0D"/>
    <w:rsid w:val="007C618C"/>
    <w:rsid w:val="007C6256"/>
    <w:rsid w:val="007D2062"/>
    <w:rsid w:val="007D3F1C"/>
    <w:rsid w:val="007D4C62"/>
    <w:rsid w:val="007D5263"/>
    <w:rsid w:val="007D6794"/>
    <w:rsid w:val="007F4805"/>
    <w:rsid w:val="008051AE"/>
    <w:rsid w:val="00813D57"/>
    <w:rsid w:val="008163D4"/>
    <w:rsid w:val="00817197"/>
    <w:rsid w:val="0082279B"/>
    <w:rsid w:val="008235B2"/>
    <w:rsid w:val="00824AB5"/>
    <w:rsid w:val="008268DB"/>
    <w:rsid w:val="0083175B"/>
    <w:rsid w:val="00832DF6"/>
    <w:rsid w:val="008421CE"/>
    <w:rsid w:val="008430C6"/>
    <w:rsid w:val="00847C9A"/>
    <w:rsid w:val="0085569A"/>
    <w:rsid w:val="00860C8A"/>
    <w:rsid w:val="00866615"/>
    <w:rsid w:val="00873D4C"/>
    <w:rsid w:val="008746DB"/>
    <w:rsid w:val="008767DA"/>
    <w:rsid w:val="00886F18"/>
    <w:rsid w:val="00891CB8"/>
    <w:rsid w:val="008959D2"/>
    <w:rsid w:val="00895FE5"/>
    <w:rsid w:val="008A0164"/>
    <w:rsid w:val="008A5863"/>
    <w:rsid w:val="008A7260"/>
    <w:rsid w:val="008B5415"/>
    <w:rsid w:val="008B7266"/>
    <w:rsid w:val="008B77E7"/>
    <w:rsid w:val="008D516F"/>
    <w:rsid w:val="008D70F3"/>
    <w:rsid w:val="008E5F59"/>
    <w:rsid w:val="008E6D5A"/>
    <w:rsid w:val="008F0BA0"/>
    <w:rsid w:val="008F3AF9"/>
    <w:rsid w:val="008F63F5"/>
    <w:rsid w:val="008F711E"/>
    <w:rsid w:val="00901E5A"/>
    <w:rsid w:val="00907B5A"/>
    <w:rsid w:val="00912595"/>
    <w:rsid w:val="0091514E"/>
    <w:rsid w:val="00915AF7"/>
    <w:rsid w:val="009217A3"/>
    <w:rsid w:val="00926AFA"/>
    <w:rsid w:val="00931DEF"/>
    <w:rsid w:val="0093403B"/>
    <w:rsid w:val="0094220C"/>
    <w:rsid w:val="00942430"/>
    <w:rsid w:val="009452C2"/>
    <w:rsid w:val="009615F6"/>
    <w:rsid w:val="00965E4F"/>
    <w:rsid w:val="00970325"/>
    <w:rsid w:val="009704D5"/>
    <w:rsid w:val="0099059B"/>
    <w:rsid w:val="009918B1"/>
    <w:rsid w:val="00991E02"/>
    <w:rsid w:val="009A0FDC"/>
    <w:rsid w:val="009A13B1"/>
    <w:rsid w:val="009B014C"/>
    <w:rsid w:val="009B4121"/>
    <w:rsid w:val="009B5935"/>
    <w:rsid w:val="009D182D"/>
    <w:rsid w:val="009D2D70"/>
    <w:rsid w:val="009D57FE"/>
    <w:rsid w:val="009D7396"/>
    <w:rsid w:val="009E24AA"/>
    <w:rsid w:val="009E7754"/>
    <w:rsid w:val="009E7CA6"/>
    <w:rsid w:val="009F3320"/>
    <w:rsid w:val="009F3AFE"/>
    <w:rsid w:val="009F48C8"/>
    <w:rsid w:val="009F6160"/>
    <w:rsid w:val="00A014E3"/>
    <w:rsid w:val="00A045F8"/>
    <w:rsid w:val="00A04B20"/>
    <w:rsid w:val="00A12DE0"/>
    <w:rsid w:val="00A14A5C"/>
    <w:rsid w:val="00A15088"/>
    <w:rsid w:val="00A22EE2"/>
    <w:rsid w:val="00A23675"/>
    <w:rsid w:val="00A240E5"/>
    <w:rsid w:val="00A245B2"/>
    <w:rsid w:val="00A24FDC"/>
    <w:rsid w:val="00A25B18"/>
    <w:rsid w:val="00A26ABB"/>
    <w:rsid w:val="00A361DB"/>
    <w:rsid w:val="00A52231"/>
    <w:rsid w:val="00A53925"/>
    <w:rsid w:val="00A549F8"/>
    <w:rsid w:val="00A55554"/>
    <w:rsid w:val="00A6080B"/>
    <w:rsid w:val="00A62F58"/>
    <w:rsid w:val="00A63DC5"/>
    <w:rsid w:val="00A70147"/>
    <w:rsid w:val="00A728C4"/>
    <w:rsid w:val="00A77C67"/>
    <w:rsid w:val="00A80F51"/>
    <w:rsid w:val="00A9125F"/>
    <w:rsid w:val="00AB0860"/>
    <w:rsid w:val="00AB2182"/>
    <w:rsid w:val="00AB3050"/>
    <w:rsid w:val="00AB3195"/>
    <w:rsid w:val="00AB3608"/>
    <w:rsid w:val="00AB439E"/>
    <w:rsid w:val="00AB56E5"/>
    <w:rsid w:val="00AB75E9"/>
    <w:rsid w:val="00AC0C7A"/>
    <w:rsid w:val="00AC2206"/>
    <w:rsid w:val="00AC25D2"/>
    <w:rsid w:val="00AC35CD"/>
    <w:rsid w:val="00AD1B96"/>
    <w:rsid w:val="00AD670F"/>
    <w:rsid w:val="00AD6882"/>
    <w:rsid w:val="00AE256D"/>
    <w:rsid w:val="00AE409F"/>
    <w:rsid w:val="00AE4762"/>
    <w:rsid w:val="00AE71E5"/>
    <w:rsid w:val="00AF27E3"/>
    <w:rsid w:val="00AF53FF"/>
    <w:rsid w:val="00AF689C"/>
    <w:rsid w:val="00B02342"/>
    <w:rsid w:val="00B20303"/>
    <w:rsid w:val="00B20969"/>
    <w:rsid w:val="00B23F4C"/>
    <w:rsid w:val="00B24950"/>
    <w:rsid w:val="00B256E8"/>
    <w:rsid w:val="00B27433"/>
    <w:rsid w:val="00B27884"/>
    <w:rsid w:val="00B30F75"/>
    <w:rsid w:val="00B3266E"/>
    <w:rsid w:val="00B32804"/>
    <w:rsid w:val="00B4422E"/>
    <w:rsid w:val="00B44EF0"/>
    <w:rsid w:val="00B46170"/>
    <w:rsid w:val="00B6304D"/>
    <w:rsid w:val="00B631FB"/>
    <w:rsid w:val="00B640D1"/>
    <w:rsid w:val="00B64990"/>
    <w:rsid w:val="00B73A55"/>
    <w:rsid w:val="00B76C83"/>
    <w:rsid w:val="00B9258C"/>
    <w:rsid w:val="00B93436"/>
    <w:rsid w:val="00B95314"/>
    <w:rsid w:val="00BA1310"/>
    <w:rsid w:val="00BA70D7"/>
    <w:rsid w:val="00BA7B2B"/>
    <w:rsid w:val="00BB0AD7"/>
    <w:rsid w:val="00BB36A5"/>
    <w:rsid w:val="00BB613C"/>
    <w:rsid w:val="00BC01AA"/>
    <w:rsid w:val="00BC0C00"/>
    <w:rsid w:val="00BC2E19"/>
    <w:rsid w:val="00BD0CC3"/>
    <w:rsid w:val="00BD2650"/>
    <w:rsid w:val="00BE07A2"/>
    <w:rsid w:val="00BF1729"/>
    <w:rsid w:val="00BF1E87"/>
    <w:rsid w:val="00BF2317"/>
    <w:rsid w:val="00BF4C8A"/>
    <w:rsid w:val="00BF5FA1"/>
    <w:rsid w:val="00C0001A"/>
    <w:rsid w:val="00C017D8"/>
    <w:rsid w:val="00C033F8"/>
    <w:rsid w:val="00C03A6D"/>
    <w:rsid w:val="00C07057"/>
    <w:rsid w:val="00C074B8"/>
    <w:rsid w:val="00C10649"/>
    <w:rsid w:val="00C10C8E"/>
    <w:rsid w:val="00C117D4"/>
    <w:rsid w:val="00C142F9"/>
    <w:rsid w:val="00C14D2F"/>
    <w:rsid w:val="00C20F35"/>
    <w:rsid w:val="00C26C5C"/>
    <w:rsid w:val="00C30F03"/>
    <w:rsid w:val="00C33B98"/>
    <w:rsid w:val="00C3473A"/>
    <w:rsid w:val="00C40B5D"/>
    <w:rsid w:val="00C513C4"/>
    <w:rsid w:val="00C549EE"/>
    <w:rsid w:val="00C57500"/>
    <w:rsid w:val="00C65790"/>
    <w:rsid w:val="00C86159"/>
    <w:rsid w:val="00C864FD"/>
    <w:rsid w:val="00C9597B"/>
    <w:rsid w:val="00CC09FD"/>
    <w:rsid w:val="00CC0A71"/>
    <w:rsid w:val="00CC6CBF"/>
    <w:rsid w:val="00CD0B1C"/>
    <w:rsid w:val="00CD0C4C"/>
    <w:rsid w:val="00CD3F0C"/>
    <w:rsid w:val="00CD776F"/>
    <w:rsid w:val="00CE1AD5"/>
    <w:rsid w:val="00CE3B00"/>
    <w:rsid w:val="00CE501B"/>
    <w:rsid w:val="00D01A9B"/>
    <w:rsid w:val="00D0472C"/>
    <w:rsid w:val="00D2331C"/>
    <w:rsid w:val="00D2471A"/>
    <w:rsid w:val="00D24AD1"/>
    <w:rsid w:val="00D2599F"/>
    <w:rsid w:val="00D4094B"/>
    <w:rsid w:val="00D4097D"/>
    <w:rsid w:val="00D4126D"/>
    <w:rsid w:val="00D4278B"/>
    <w:rsid w:val="00D44756"/>
    <w:rsid w:val="00D4595D"/>
    <w:rsid w:val="00D50009"/>
    <w:rsid w:val="00D565A0"/>
    <w:rsid w:val="00D6058A"/>
    <w:rsid w:val="00D6085D"/>
    <w:rsid w:val="00D61455"/>
    <w:rsid w:val="00D6380F"/>
    <w:rsid w:val="00D66889"/>
    <w:rsid w:val="00D7102E"/>
    <w:rsid w:val="00D72627"/>
    <w:rsid w:val="00D72895"/>
    <w:rsid w:val="00D72E4F"/>
    <w:rsid w:val="00D73E94"/>
    <w:rsid w:val="00D751EE"/>
    <w:rsid w:val="00D76393"/>
    <w:rsid w:val="00D81A97"/>
    <w:rsid w:val="00D9320F"/>
    <w:rsid w:val="00D97174"/>
    <w:rsid w:val="00DA0324"/>
    <w:rsid w:val="00DA1739"/>
    <w:rsid w:val="00DB2375"/>
    <w:rsid w:val="00DB2B0B"/>
    <w:rsid w:val="00DB57B2"/>
    <w:rsid w:val="00DC1478"/>
    <w:rsid w:val="00DC164E"/>
    <w:rsid w:val="00DC336A"/>
    <w:rsid w:val="00DC389C"/>
    <w:rsid w:val="00DC469C"/>
    <w:rsid w:val="00DC4ADE"/>
    <w:rsid w:val="00DD0697"/>
    <w:rsid w:val="00DD14B8"/>
    <w:rsid w:val="00DD16DD"/>
    <w:rsid w:val="00DD185A"/>
    <w:rsid w:val="00DD1C2F"/>
    <w:rsid w:val="00DD2393"/>
    <w:rsid w:val="00DE1464"/>
    <w:rsid w:val="00DE5C69"/>
    <w:rsid w:val="00DF143C"/>
    <w:rsid w:val="00DF45C8"/>
    <w:rsid w:val="00DF5A1F"/>
    <w:rsid w:val="00E03154"/>
    <w:rsid w:val="00E06160"/>
    <w:rsid w:val="00E078C9"/>
    <w:rsid w:val="00E12408"/>
    <w:rsid w:val="00E12CF6"/>
    <w:rsid w:val="00E20D3E"/>
    <w:rsid w:val="00E213C1"/>
    <w:rsid w:val="00E23699"/>
    <w:rsid w:val="00E27961"/>
    <w:rsid w:val="00E320B4"/>
    <w:rsid w:val="00E357B7"/>
    <w:rsid w:val="00E41CF0"/>
    <w:rsid w:val="00E42871"/>
    <w:rsid w:val="00E42FFC"/>
    <w:rsid w:val="00E44AF5"/>
    <w:rsid w:val="00E4649D"/>
    <w:rsid w:val="00E51E3A"/>
    <w:rsid w:val="00E6445B"/>
    <w:rsid w:val="00E67EE6"/>
    <w:rsid w:val="00E72CAD"/>
    <w:rsid w:val="00E77889"/>
    <w:rsid w:val="00E8282C"/>
    <w:rsid w:val="00E84A99"/>
    <w:rsid w:val="00E84E3F"/>
    <w:rsid w:val="00E8585B"/>
    <w:rsid w:val="00E85B22"/>
    <w:rsid w:val="00E960F3"/>
    <w:rsid w:val="00EB2902"/>
    <w:rsid w:val="00EB6ABD"/>
    <w:rsid w:val="00EC49B4"/>
    <w:rsid w:val="00EC5DED"/>
    <w:rsid w:val="00EC754C"/>
    <w:rsid w:val="00EF0F84"/>
    <w:rsid w:val="00EF1659"/>
    <w:rsid w:val="00EF2A6A"/>
    <w:rsid w:val="00F0694E"/>
    <w:rsid w:val="00F14216"/>
    <w:rsid w:val="00F15E91"/>
    <w:rsid w:val="00F24952"/>
    <w:rsid w:val="00F25C57"/>
    <w:rsid w:val="00F26586"/>
    <w:rsid w:val="00F271FB"/>
    <w:rsid w:val="00F32E85"/>
    <w:rsid w:val="00F364D8"/>
    <w:rsid w:val="00F36623"/>
    <w:rsid w:val="00F403C8"/>
    <w:rsid w:val="00F40465"/>
    <w:rsid w:val="00F45477"/>
    <w:rsid w:val="00F52585"/>
    <w:rsid w:val="00F53ED4"/>
    <w:rsid w:val="00F55A63"/>
    <w:rsid w:val="00F56EB7"/>
    <w:rsid w:val="00F56EBC"/>
    <w:rsid w:val="00F575D9"/>
    <w:rsid w:val="00F64E92"/>
    <w:rsid w:val="00F6639F"/>
    <w:rsid w:val="00F71667"/>
    <w:rsid w:val="00F75559"/>
    <w:rsid w:val="00F7581C"/>
    <w:rsid w:val="00F76DF6"/>
    <w:rsid w:val="00F80D07"/>
    <w:rsid w:val="00F87795"/>
    <w:rsid w:val="00F9057D"/>
    <w:rsid w:val="00F92D5C"/>
    <w:rsid w:val="00FA35AF"/>
    <w:rsid w:val="00FA5A04"/>
    <w:rsid w:val="00FA6A50"/>
    <w:rsid w:val="00FB2857"/>
    <w:rsid w:val="00FC46E4"/>
    <w:rsid w:val="00FC484E"/>
    <w:rsid w:val="00FC538A"/>
    <w:rsid w:val="00FC6249"/>
    <w:rsid w:val="00FD0561"/>
    <w:rsid w:val="00FD4992"/>
    <w:rsid w:val="00FD51E7"/>
    <w:rsid w:val="00FD7A9E"/>
    <w:rsid w:val="00FE410B"/>
    <w:rsid w:val="00FE5EE7"/>
    <w:rsid w:val="00FF4552"/>
    <w:rsid w:val="00FF47E1"/>
    <w:rsid w:val="00FF4961"/>
    <w:rsid w:val="00FF4EFC"/>
    <w:rsid w:val="00F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62"/>
        <o:r id="V:Rule2" type="connector" idref="#_x0000_s1061"/>
        <o:r id="V:Rule3" type="connector" idref="#_x0000_s1049"/>
        <o:r id="V:Rule4" type="connector" idref="#_x0000_s1041"/>
        <o:r id="V:Rule5" type="connector" idref="#_x0000_s1030"/>
        <o:r id="V:Rule6" type="connector" idref="#_x0000_s1051"/>
        <o:r id="V:Rule7" type="connector" idref="#_x0000_s1042"/>
        <o:r id="V:Rule8" type="connector" idref="#_x0000_s1055"/>
        <o:r id="V:Rule9" type="connector" idref="#_x0000_s1044"/>
        <o:r id="V:Rule10" type="connector" idref="#_x0000_s1045"/>
        <o:r id="V:Rule11" type="connector" idref="#_x0000_s1046"/>
        <o:r id="V:Rule12" type="connector" idref="#_x0000_s1040"/>
        <o:r id="V:Rule13" type="connector" idref="#_x0000_s1053"/>
        <o:r id="V:Rule14" type="connector" idref="#_x0000_s1039"/>
        <o:r id="V:Rule15" type="connector" idref="#_x0000_s1058"/>
        <o:r id="V:Rule16" type="connector" idref="#_x0000_s1048"/>
        <o:r id="V:Rule17" type="connector" idref="#_x0000_s1054"/>
        <o:r id="V:Rule18" type="connector" idref="#_x0000_s1059"/>
        <o:r id="V:Rule19" type="connector" idref="#_x0000_s1060"/>
        <o:r id="V:Rule20" type="connector" idref="#_x0000_s1043"/>
        <o:r id="V:Rule21" type="connector" idref="#_x0000_s1050"/>
        <o:r id="V:Rule22" type="connector" idref="#_x0000_s1047"/>
        <o:r id="V:Rule23" type="connector" idref="#_x0000_s1052"/>
      </o:rules>
    </o:shapelayout>
  </w:shapeDefaults>
  <w:decimalSymbol w:val="."/>
  <w:listSeparator w:val=","/>
  <w14:docId w14:val="657C04DF"/>
  <w15:docId w15:val="{DEDE0416-0B36-4670-8CD9-EF1A221B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E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6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D33"/>
  </w:style>
  <w:style w:type="paragraph" w:styleId="a5">
    <w:name w:val="footer"/>
    <w:basedOn w:val="a"/>
    <w:link w:val="Char0"/>
    <w:uiPriority w:val="99"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D33"/>
  </w:style>
  <w:style w:type="character" w:styleId="a6">
    <w:name w:val="Hyperlink"/>
    <w:basedOn w:val="a0"/>
    <w:uiPriority w:val="99"/>
    <w:unhideWhenUsed/>
    <w:rsid w:val="002E5863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14412E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441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412E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본문1"/>
    <w:basedOn w:val="a"/>
    <w:qFormat/>
    <w:rsid w:val="00007CD7"/>
    <w:pPr>
      <w:spacing w:after="100" w:afterAutospacing="1" w:line="300" w:lineRule="auto"/>
      <w:ind w:firstLineChars="250" w:firstLine="431"/>
      <w:contextualSpacing/>
    </w:pPr>
    <w:rPr>
      <w:rFonts w:ascii="나눔명조" w:eastAsia="나눔명조" w:hAnsi="나눔명조"/>
      <w:spacing w:val="-4"/>
      <w:sz w:val="19"/>
      <w:szCs w:val="19"/>
    </w:rPr>
  </w:style>
  <w:style w:type="paragraph" w:customStyle="1" w:styleId="11">
    <w:name w:val="본문1 에코"/>
    <w:basedOn w:val="10"/>
    <w:qFormat/>
    <w:rsid w:val="00007CD7"/>
    <w:rPr>
      <w:rFonts w:eastAsia="나눔명조 에코"/>
    </w:rPr>
  </w:style>
  <w:style w:type="paragraph" w:styleId="a9">
    <w:name w:val="List Paragraph"/>
    <w:basedOn w:val="a"/>
    <w:uiPriority w:val="34"/>
    <w:rsid w:val="00007CD7"/>
    <w:pPr>
      <w:ind w:leftChars="400" w:left="800"/>
    </w:pPr>
  </w:style>
  <w:style w:type="paragraph" w:customStyle="1" w:styleId="1">
    <w:name w:val="제목1"/>
    <w:basedOn w:val="a9"/>
    <w:qFormat/>
    <w:rsid w:val="00007CD7"/>
    <w:pPr>
      <w:numPr>
        <w:numId w:val="2"/>
      </w:numPr>
      <w:spacing w:after="100" w:afterAutospacing="1" w:line="240" w:lineRule="auto"/>
      <w:ind w:leftChars="0" w:left="0"/>
      <w:contextualSpacing/>
      <w:jc w:val="center"/>
    </w:pPr>
    <w:rPr>
      <w:rFonts w:ascii="나눔명조 ExtraBold" w:eastAsia="나눔명조 ExtraBold" w:hAnsi="나눔명조 ExtraBold"/>
      <w:spacing w:val="-4"/>
      <w:sz w:val="22"/>
    </w:rPr>
  </w:style>
  <w:style w:type="paragraph" w:customStyle="1" w:styleId="12">
    <w:name w:val="인용1"/>
    <w:basedOn w:val="a"/>
    <w:qFormat/>
    <w:rsid w:val="005135AD"/>
    <w:pPr>
      <w:spacing w:after="100" w:afterAutospacing="1" w:line="300" w:lineRule="auto"/>
      <w:contextualSpacing/>
      <w:jc w:val="center"/>
    </w:pPr>
    <w:rPr>
      <w:rFonts w:ascii="나눔명조 ExtraBold" w:eastAsia="나눔명조 ExtraBold" w:hAnsi="나눔명조 ExtraBold"/>
      <w:spacing w:val="-4"/>
      <w:sz w:val="19"/>
      <w:szCs w:val="19"/>
    </w:rPr>
  </w:style>
  <w:style w:type="paragraph" w:customStyle="1" w:styleId="aa">
    <w:name w:val="캡션 목록"/>
    <w:basedOn w:val="a"/>
    <w:qFormat/>
    <w:rsid w:val="00217AC5"/>
    <w:pPr>
      <w:keepNext/>
      <w:jc w:val="center"/>
    </w:pPr>
    <w:rPr>
      <w:rFonts w:ascii="나눔고딕" w:eastAsia="나눔고딕" w:hAnsi="나눔고딕"/>
      <w:sz w:val="15"/>
      <w:szCs w:val="15"/>
    </w:rPr>
  </w:style>
  <w:style w:type="paragraph" w:styleId="ab">
    <w:name w:val="caption"/>
    <w:basedOn w:val="a"/>
    <w:next w:val="a"/>
    <w:uiPriority w:val="35"/>
    <w:unhideWhenUsed/>
    <w:qFormat/>
    <w:rsid w:val="00217AC5"/>
    <w:rPr>
      <w:b/>
      <w:bCs/>
    </w:rPr>
  </w:style>
  <w:style w:type="paragraph" w:customStyle="1" w:styleId="ac">
    <w:name w:val="기타제목"/>
    <w:basedOn w:val="a"/>
    <w:qFormat/>
    <w:rsid w:val="00217AC5"/>
    <w:pPr>
      <w:spacing w:after="100" w:afterAutospacing="1" w:line="240" w:lineRule="auto"/>
      <w:contextualSpacing/>
      <w:jc w:val="left"/>
    </w:pPr>
    <w:rPr>
      <w:rFonts w:ascii="나눔명조 ExtraBold" w:eastAsia="나눔명조 ExtraBold" w:hAnsi="나눔명조 ExtraBold"/>
      <w:spacing w:val="-4"/>
      <w:sz w:val="22"/>
      <w:u w:val="single"/>
    </w:rPr>
  </w:style>
  <w:style w:type="paragraph" w:customStyle="1" w:styleId="ad">
    <w:name w:val="참고문헌"/>
    <w:basedOn w:val="a"/>
    <w:qFormat/>
    <w:rsid w:val="00217AC5"/>
    <w:pPr>
      <w:spacing w:after="100" w:afterAutospacing="1" w:line="300" w:lineRule="auto"/>
      <w:contextualSpacing/>
      <w:jc w:val="left"/>
    </w:pPr>
    <w:rPr>
      <w:rFonts w:ascii="나눔명조" w:eastAsia="나눔명조" w:hAnsi="나눔명조"/>
      <w:spacing w:val="-4"/>
      <w:sz w:val="17"/>
      <w:szCs w:val="17"/>
    </w:rPr>
  </w:style>
  <w:style w:type="paragraph" w:customStyle="1" w:styleId="2">
    <w:name w:val="제목2"/>
    <w:basedOn w:val="a9"/>
    <w:qFormat/>
    <w:rsid w:val="008959D2"/>
    <w:pPr>
      <w:numPr>
        <w:numId w:val="3"/>
      </w:numPr>
      <w:spacing w:after="100" w:afterAutospacing="1" w:line="300" w:lineRule="auto"/>
      <w:ind w:leftChars="0" w:left="0"/>
      <w:contextualSpacing/>
      <w:jc w:val="center"/>
    </w:pPr>
    <w:rPr>
      <w:rFonts w:ascii="나눔명조" w:eastAsia="나눔명조" w:hAnsi="나눔명조"/>
      <w:b/>
      <w:spacing w:val="-4"/>
      <w:sz w:val="19"/>
      <w:szCs w:val="19"/>
    </w:rPr>
  </w:style>
  <w:style w:type="paragraph" w:customStyle="1" w:styleId="ae">
    <w:name w:val="바탕글"/>
    <w:rsid w:val="009704D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zCs w:val="22"/>
      <w:shd w:val="clear" w:color="000000" w:fill="FFFFFF"/>
    </w:rPr>
  </w:style>
  <w:style w:type="paragraph" w:styleId="af">
    <w:name w:val="Revision"/>
    <w:hidden/>
    <w:uiPriority w:val="99"/>
    <w:semiHidden/>
    <w:rsid w:val="00381028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81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1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5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1925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21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ell\Desktop\servlet%20orgarni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Sheet2!$C$3</c:f>
              <c:strCache>
                <c:ptCount val="1"/>
                <c:pt idx="0">
                  <c:v>시작일자</c:v>
                </c:pt>
              </c:strCache>
            </c:strRef>
          </c:tx>
          <c:spPr>
            <a:noFill/>
          </c:spPr>
          <c:invertIfNegative val="0"/>
          <c:dLbls>
            <c:numFmt formatCode="m&quot;/&quot;d;@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ko-K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Sheet2!$B$4:$B$15</c:f>
              <c:strCache>
                <c:ptCount val="12"/>
                <c:pt idx="0">
                  <c:v>주제선정</c:v>
                </c:pt>
                <c:pt idx="1">
                  <c:v>자료조사</c:v>
                </c:pt>
                <c:pt idx="2">
                  <c:v>프로그램 설계</c:v>
                </c:pt>
                <c:pt idx="3">
                  <c:v>DB 설계</c:v>
                </c:pt>
                <c:pt idx="4">
                  <c:v>BackEnd</c:v>
                </c:pt>
                <c:pt idx="5">
                  <c:v>FrontEnd</c:v>
                </c:pt>
                <c:pt idx="6">
                  <c:v>SiteMap</c:v>
                </c:pt>
                <c:pt idx="7">
                  <c:v>개발서</c:v>
                </c:pt>
                <c:pt idx="8">
                  <c:v>Test</c:v>
                </c:pt>
                <c:pt idx="9">
                  <c:v>번역</c:v>
                </c:pt>
                <c:pt idx="10">
                  <c:v>PPT</c:v>
                </c:pt>
                <c:pt idx="11">
                  <c:v>발표</c:v>
                </c:pt>
              </c:strCache>
            </c:strRef>
          </c:cat>
          <c:val>
            <c:numRef>
              <c:f>Sheet2!$C$4:$C$15</c:f>
              <c:numCache>
                <c:formatCode>m/d/yyyy</c:formatCode>
                <c:ptCount val="12"/>
                <c:pt idx="0" formatCode="_(* #,##0_);_(* \(#,##0\);_(* &quot;-&quot;_);_(@_)">
                  <c:v>42940</c:v>
                </c:pt>
                <c:pt idx="1">
                  <c:v>42942</c:v>
                </c:pt>
                <c:pt idx="2">
                  <c:v>42942</c:v>
                </c:pt>
                <c:pt idx="3">
                  <c:v>42947</c:v>
                </c:pt>
                <c:pt idx="4">
                  <c:v>42946</c:v>
                </c:pt>
                <c:pt idx="5">
                  <c:v>42946</c:v>
                </c:pt>
                <c:pt idx="6">
                  <c:v>42946</c:v>
                </c:pt>
                <c:pt idx="7">
                  <c:v>42948</c:v>
                </c:pt>
                <c:pt idx="8">
                  <c:v>42956</c:v>
                </c:pt>
                <c:pt idx="9">
                  <c:v>42948</c:v>
                </c:pt>
                <c:pt idx="10">
                  <c:v>42948</c:v>
                </c:pt>
                <c:pt idx="11">
                  <c:v>42964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9D-4348-8779-61E601356AB0}"/>
            </c:ext>
          </c:extLst>
        </c:ser>
        <c:ser>
          <c:idx val="1"/>
          <c:order val="1"/>
          <c:tx>
            <c:strRef>
              <c:f>Sheet2!$D$3</c:f>
              <c:strCache>
                <c:ptCount val="1"/>
                <c:pt idx="0">
                  <c:v>기간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strRef>
              <c:f>Sheet2!$B$4:$B$15</c:f>
              <c:strCache>
                <c:ptCount val="12"/>
                <c:pt idx="0">
                  <c:v>주제선정</c:v>
                </c:pt>
                <c:pt idx="1">
                  <c:v>자료조사</c:v>
                </c:pt>
                <c:pt idx="2">
                  <c:v>프로그램 설계</c:v>
                </c:pt>
                <c:pt idx="3">
                  <c:v>DB 설계</c:v>
                </c:pt>
                <c:pt idx="4">
                  <c:v>BackEnd</c:v>
                </c:pt>
                <c:pt idx="5">
                  <c:v>FrontEnd</c:v>
                </c:pt>
                <c:pt idx="6">
                  <c:v>SiteMap</c:v>
                </c:pt>
                <c:pt idx="7">
                  <c:v>개발서</c:v>
                </c:pt>
                <c:pt idx="8">
                  <c:v>Test</c:v>
                </c:pt>
                <c:pt idx="9">
                  <c:v>번역</c:v>
                </c:pt>
                <c:pt idx="10">
                  <c:v>PPT</c:v>
                </c:pt>
                <c:pt idx="11">
                  <c:v>발표</c:v>
                </c:pt>
              </c:strCache>
            </c:strRef>
          </c:cat>
          <c:val>
            <c:numRef>
              <c:f>Sheet2!$D$4:$D$15</c:f>
              <c:numCache>
                <c:formatCode>General</c:formatCode>
                <c:ptCount val="12"/>
                <c:pt idx="0">
                  <c:v>2</c:v>
                </c:pt>
                <c:pt idx="1">
                  <c:v>7</c:v>
                </c:pt>
                <c:pt idx="2">
                  <c:v>4</c:v>
                </c:pt>
                <c:pt idx="3">
                  <c:v>5</c:v>
                </c:pt>
                <c:pt idx="4">
                  <c:v>15</c:v>
                </c:pt>
                <c:pt idx="5">
                  <c:v>11</c:v>
                </c:pt>
                <c:pt idx="6">
                  <c:v>3</c:v>
                </c:pt>
                <c:pt idx="7">
                  <c:v>7</c:v>
                </c:pt>
                <c:pt idx="8">
                  <c:v>7</c:v>
                </c:pt>
                <c:pt idx="9">
                  <c:v>17</c:v>
                </c:pt>
                <c:pt idx="10">
                  <c:v>17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9D-4348-8779-61E601356AB0}"/>
            </c:ext>
          </c:extLst>
        </c:ser>
        <c:ser>
          <c:idx val="2"/>
          <c:order val="2"/>
          <c:tx>
            <c:strRef>
              <c:f>Sheet2!$E$3</c:f>
              <c:strCache>
                <c:ptCount val="1"/>
                <c:pt idx="0">
                  <c:v>종료일자</c:v>
                </c:pt>
              </c:strCache>
            </c:strRef>
          </c:tx>
          <c:spPr>
            <a:noFill/>
          </c:spPr>
          <c:invertIfNegative val="0"/>
          <c:dLbls>
            <c:numFmt formatCode="m&quot;/&quot;d;@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ko-K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Sheet2!$B$4:$B$15</c:f>
              <c:strCache>
                <c:ptCount val="12"/>
                <c:pt idx="0">
                  <c:v>주제선정</c:v>
                </c:pt>
                <c:pt idx="1">
                  <c:v>자료조사</c:v>
                </c:pt>
                <c:pt idx="2">
                  <c:v>프로그램 설계</c:v>
                </c:pt>
                <c:pt idx="3">
                  <c:v>DB 설계</c:v>
                </c:pt>
                <c:pt idx="4">
                  <c:v>BackEnd</c:v>
                </c:pt>
                <c:pt idx="5">
                  <c:v>FrontEnd</c:v>
                </c:pt>
                <c:pt idx="6">
                  <c:v>SiteMap</c:v>
                </c:pt>
                <c:pt idx="7">
                  <c:v>개발서</c:v>
                </c:pt>
                <c:pt idx="8">
                  <c:v>Test</c:v>
                </c:pt>
                <c:pt idx="9">
                  <c:v>번역</c:v>
                </c:pt>
                <c:pt idx="10">
                  <c:v>PPT</c:v>
                </c:pt>
                <c:pt idx="11">
                  <c:v>발표</c:v>
                </c:pt>
              </c:strCache>
            </c:strRef>
          </c:cat>
          <c:val>
            <c:numRef>
              <c:f>Sheet2!$E$4:$E$15</c:f>
              <c:numCache>
                <c:formatCode>m/d/yyyy</c:formatCode>
                <c:ptCount val="12"/>
                <c:pt idx="0">
                  <c:v>42942</c:v>
                </c:pt>
                <c:pt idx="1">
                  <c:v>42949</c:v>
                </c:pt>
                <c:pt idx="2">
                  <c:v>42946</c:v>
                </c:pt>
                <c:pt idx="3">
                  <c:v>42951</c:v>
                </c:pt>
                <c:pt idx="4">
                  <c:v>42960</c:v>
                </c:pt>
                <c:pt idx="5">
                  <c:v>42956</c:v>
                </c:pt>
                <c:pt idx="6">
                  <c:v>42948</c:v>
                </c:pt>
                <c:pt idx="7">
                  <c:v>42954</c:v>
                </c:pt>
                <c:pt idx="8">
                  <c:v>42963</c:v>
                </c:pt>
                <c:pt idx="9">
                  <c:v>42964</c:v>
                </c:pt>
                <c:pt idx="10">
                  <c:v>42964</c:v>
                </c:pt>
                <c:pt idx="11" formatCode="_(* #,##0_);_(* \(#,##0\);_(* &quot;-&quot;_);_(@_)">
                  <c:v>42965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9D-4348-8779-61E601356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6921216"/>
        <c:axId val="184898624"/>
      </c:barChart>
      <c:catAx>
        <c:axId val="206921216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100" b="1"/>
            </a:pPr>
            <a:endParaRPr lang="ko-KR"/>
          </a:p>
        </c:txPr>
        <c:crossAx val="184898624"/>
        <c:crosses val="autoZero"/>
        <c:auto val="1"/>
        <c:lblAlgn val="ctr"/>
        <c:lblOffset val="100"/>
        <c:noMultiLvlLbl val="0"/>
      </c:catAx>
      <c:valAx>
        <c:axId val="184898624"/>
        <c:scaling>
          <c:orientation val="minMax"/>
          <c:max val="42967"/>
          <c:min val="42938"/>
        </c:scaling>
        <c:delete val="0"/>
        <c:axPos val="t"/>
        <c:majorGridlines/>
        <c:numFmt formatCode="m&quot;/&quot;d;@" sourceLinked="0"/>
        <c:majorTickMark val="out"/>
        <c:minorTickMark val="none"/>
        <c:tickLblPos val="nextTo"/>
        <c:txPr>
          <a:bodyPr/>
          <a:lstStyle/>
          <a:p>
            <a:pPr>
              <a:defRPr sz="1100" b="1"/>
            </a:pPr>
            <a:endParaRPr lang="ko-KR"/>
          </a:p>
        </c:txPr>
        <c:crossAx val="2069212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A4DD77-00E5-4C0E-83B2-4E283346D45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8687FDD5-7C1B-4611-B9E3-3B22372DCAE5}">
      <dgm:prSet phldrT="[텍스트]"/>
      <dgm:spPr/>
      <dgm:t>
        <a:bodyPr/>
        <a:lstStyle/>
        <a:p>
          <a:pPr latinLnBrk="1"/>
          <a:r>
            <a:rPr lang="en-US" altLang="ko-KR" b="1"/>
            <a:t>Development</a:t>
          </a:r>
          <a:endParaRPr lang="ko-KR" altLang="en-US" b="1"/>
        </a:p>
      </dgm:t>
    </dgm:pt>
    <dgm:pt modelId="{673E6656-4A44-4FE0-95CC-AEA182DFCC43}" type="parTrans" cxnId="{2705E380-E7E5-46C9-B5A4-4FC469ABA3FD}">
      <dgm:prSet/>
      <dgm:spPr/>
      <dgm:t>
        <a:bodyPr/>
        <a:lstStyle/>
        <a:p>
          <a:pPr latinLnBrk="1"/>
          <a:endParaRPr lang="ko-KR" altLang="en-US"/>
        </a:p>
      </dgm:t>
    </dgm:pt>
    <dgm:pt modelId="{68EC3BC1-690F-404E-AAFC-B810058EDE9E}" type="sibTrans" cxnId="{2705E380-E7E5-46C9-B5A4-4FC469ABA3FD}">
      <dgm:prSet/>
      <dgm:spPr/>
      <dgm:t>
        <a:bodyPr/>
        <a:lstStyle/>
        <a:p>
          <a:pPr latinLnBrk="1"/>
          <a:endParaRPr lang="ko-KR" altLang="en-US"/>
        </a:p>
      </dgm:t>
    </dgm:pt>
    <dgm:pt modelId="{1DBAF2AC-D78F-4432-83B9-1A0D823050E0}">
      <dgm:prSet phldrT="[텍스트]"/>
      <dgm:spPr/>
      <dgm:t>
        <a:bodyPr/>
        <a:lstStyle/>
        <a:p>
          <a:pPr latinLnBrk="1"/>
          <a:r>
            <a:rPr lang="en-US" altLang="ko-KR" b="1"/>
            <a:t>BackEnd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안경현</a:t>
          </a:r>
          <a:r>
            <a:rPr lang="en-US" altLang="ko-KR" b="1"/>
            <a:t>)</a:t>
          </a:r>
          <a:endParaRPr lang="ko-KR" altLang="en-US" b="1"/>
        </a:p>
      </dgm:t>
    </dgm:pt>
    <dgm:pt modelId="{0E4737C9-ECBC-4767-BC30-3364A67F5B8F}" type="parTrans" cxnId="{4DE0CF11-E5A2-4FCF-AAF4-9B0B50B6B991}">
      <dgm:prSet/>
      <dgm:spPr/>
      <dgm:t>
        <a:bodyPr/>
        <a:lstStyle/>
        <a:p>
          <a:pPr latinLnBrk="1"/>
          <a:endParaRPr lang="ko-KR" altLang="en-US" b="1"/>
        </a:p>
      </dgm:t>
    </dgm:pt>
    <dgm:pt modelId="{0579783A-F31C-46E6-9636-57B2697F612A}" type="sibTrans" cxnId="{4DE0CF11-E5A2-4FCF-AAF4-9B0B50B6B991}">
      <dgm:prSet/>
      <dgm:spPr/>
      <dgm:t>
        <a:bodyPr/>
        <a:lstStyle/>
        <a:p>
          <a:pPr latinLnBrk="1"/>
          <a:endParaRPr lang="ko-KR" altLang="en-US"/>
        </a:p>
      </dgm:t>
    </dgm:pt>
    <dgm:pt modelId="{8DFBB116-F26E-46BA-B137-BA813AF8FF79}">
      <dgm:prSet phldrT="[텍스트]"/>
      <dgm:spPr/>
      <dgm:t>
        <a:bodyPr/>
        <a:lstStyle/>
        <a:p>
          <a:pPr latinLnBrk="1"/>
          <a:r>
            <a:rPr lang="en-US" altLang="ko-KR" b="1"/>
            <a:t>FrontEnd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민주현</a:t>
          </a:r>
          <a:r>
            <a:rPr lang="en-US" altLang="ko-KR" b="1"/>
            <a:t>)</a:t>
          </a:r>
          <a:endParaRPr lang="ko-KR" altLang="en-US" b="1"/>
        </a:p>
      </dgm:t>
    </dgm:pt>
    <dgm:pt modelId="{8D7C9CBF-57B0-497C-A0AE-5994DA8E6427}" type="parTrans" cxnId="{904FC012-9D33-4C13-B4C7-5A91BB3E5272}">
      <dgm:prSet/>
      <dgm:spPr/>
      <dgm:t>
        <a:bodyPr/>
        <a:lstStyle/>
        <a:p>
          <a:pPr latinLnBrk="1"/>
          <a:endParaRPr lang="ko-KR" altLang="en-US" b="1"/>
        </a:p>
      </dgm:t>
    </dgm:pt>
    <dgm:pt modelId="{1A369250-DAD1-47E4-89B7-2E2262CB8B41}" type="sibTrans" cxnId="{904FC012-9D33-4C13-B4C7-5A91BB3E5272}">
      <dgm:prSet/>
      <dgm:spPr/>
      <dgm:t>
        <a:bodyPr/>
        <a:lstStyle/>
        <a:p>
          <a:pPr latinLnBrk="1"/>
          <a:endParaRPr lang="ko-KR" altLang="en-US"/>
        </a:p>
      </dgm:t>
    </dgm:pt>
    <dgm:pt modelId="{CF935FFA-AF1C-46FE-97D2-D2A57D299E4C}">
      <dgm:prSet/>
      <dgm:spPr/>
      <dgm:t>
        <a:bodyPr/>
        <a:lstStyle/>
        <a:p>
          <a:pPr latinLnBrk="1"/>
          <a:r>
            <a:rPr lang="en-US" altLang="ko-KR" b="1"/>
            <a:t>DB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정지은</a:t>
          </a:r>
          <a:r>
            <a:rPr lang="en-US" altLang="ko-KR" b="1"/>
            <a:t>)</a:t>
          </a:r>
          <a:endParaRPr lang="ko-KR" altLang="en-US" b="1"/>
        </a:p>
      </dgm:t>
    </dgm:pt>
    <dgm:pt modelId="{5F1C2978-66D1-41F6-8E61-1D8A259D3308}" type="parTrans" cxnId="{26CF01E6-1EAA-4E99-A8EE-E1A0185A7612}">
      <dgm:prSet/>
      <dgm:spPr/>
      <dgm:t>
        <a:bodyPr/>
        <a:lstStyle/>
        <a:p>
          <a:pPr latinLnBrk="1"/>
          <a:endParaRPr lang="ko-KR" altLang="en-US" b="1"/>
        </a:p>
      </dgm:t>
    </dgm:pt>
    <dgm:pt modelId="{A22AEB5D-337D-408A-9475-E6B0DC3D65A1}" type="sibTrans" cxnId="{26CF01E6-1EAA-4E99-A8EE-E1A0185A7612}">
      <dgm:prSet/>
      <dgm:spPr/>
      <dgm:t>
        <a:bodyPr/>
        <a:lstStyle/>
        <a:p>
          <a:pPr latinLnBrk="1"/>
          <a:endParaRPr lang="ko-KR" altLang="en-US"/>
        </a:p>
      </dgm:t>
    </dgm:pt>
    <dgm:pt modelId="{69280204-4E94-47B5-81B2-7B5911A235C4}">
      <dgm:prSet/>
      <dgm:spPr/>
      <dgm:t>
        <a:bodyPr/>
        <a:lstStyle/>
        <a:p>
          <a:pPr latinLnBrk="1"/>
          <a:r>
            <a:rPr lang="ko-KR" altLang="en-US" b="1"/>
            <a:t>기능구현</a:t>
          </a:r>
          <a:endParaRPr lang="en-US" altLang="ko-KR" b="1"/>
        </a:p>
        <a:p>
          <a:pPr latinLnBrk="1"/>
          <a:r>
            <a:rPr lang="en-US" altLang="ko-KR" b="1"/>
            <a:t>(</a:t>
          </a:r>
          <a:r>
            <a:rPr lang="ko-KR" altLang="en-US" b="1"/>
            <a:t>공통</a:t>
          </a:r>
          <a:r>
            <a:rPr lang="en-US" altLang="ko-KR" b="1"/>
            <a:t>)</a:t>
          </a:r>
          <a:endParaRPr lang="ko-KR" altLang="en-US" b="1"/>
        </a:p>
      </dgm:t>
    </dgm:pt>
    <dgm:pt modelId="{08FE2F21-4D47-48F6-B619-39663D038A38}" type="parTrans" cxnId="{8EC79F56-4FC7-427F-ACC9-2831B3AABC89}">
      <dgm:prSet/>
      <dgm:spPr/>
      <dgm:t>
        <a:bodyPr/>
        <a:lstStyle/>
        <a:p>
          <a:pPr latinLnBrk="1"/>
          <a:endParaRPr lang="ko-KR" altLang="en-US" b="1"/>
        </a:p>
      </dgm:t>
    </dgm:pt>
    <dgm:pt modelId="{6060A775-4085-4628-AA66-10A10D098172}" type="sibTrans" cxnId="{8EC79F56-4FC7-427F-ACC9-2831B3AABC89}">
      <dgm:prSet/>
      <dgm:spPr/>
      <dgm:t>
        <a:bodyPr/>
        <a:lstStyle/>
        <a:p>
          <a:pPr latinLnBrk="1"/>
          <a:endParaRPr lang="ko-KR" altLang="en-US"/>
        </a:p>
      </dgm:t>
    </dgm:pt>
    <dgm:pt modelId="{4E369E55-A230-4922-BF04-B607009B9E3E}">
      <dgm:prSet/>
      <dgm:spPr/>
      <dgm:t>
        <a:bodyPr/>
        <a:lstStyle/>
        <a:p>
          <a:pPr latinLnBrk="1"/>
          <a:r>
            <a:rPr lang="en-US" altLang="ko-KR" b="1"/>
            <a:t>FullStack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이승훈</a:t>
          </a:r>
          <a:r>
            <a:rPr lang="en-US" altLang="ko-KR" b="1"/>
            <a:t>)</a:t>
          </a:r>
          <a:endParaRPr lang="ko-KR" altLang="en-US" b="1"/>
        </a:p>
      </dgm:t>
    </dgm:pt>
    <dgm:pt modelId="{28779ED6-1BB7-4E9A-ABE1-09ED203B8C59}" type="parTrans" cxnId="{F0838F69-84E0-4764-8D8F-9C83F3AA7B87}">
      <dgm:prSet/>
      <dgm:spPr/>
      <dgm:t>
        <a:bodyPr/>
        <a:lstStyle/>
        <a:p>
          <a:pPr latinLnBrk="1"/>
          <a:endParaRPr lang="ko-KR" altLang="en-US" b="1"/>
        </a:p>
      </dgm:t>
    </dgm:pt>
    <dgm:pt modelId="{0FACFF71-BA93-43DC-90C9-132497CEBE8A}" type="sibTrans" cxnId="{F0838F69-84E0-4764-8D8F-9C83F3AA7B87}">
      <dgm:prSet/>
      <dgm:spPr/>
      <dgm:t>
        <a:bodyPr/>
        <a:lstStyle/>
        <a:p>
          <a:pPr latinLnBrk="1"/>
          <a:endParaRPr lang="ko-KR" altLang="en-US"/>
        </a:p>
      </dgm:t>
    </dgm:pt>
    <dgm:pt modelId="{DEDA2800-1A82-4F5B-B298-560E8E8FCAB9}">
      <dgm:prSet/>
      <dgm:spPr/>
      <dgm:t>
        <a:bodyPr/>
        <a:lstStyle/>
        <a:p>
          <a:pPr latinLnBrk="1"/>
          <a:r>
            <a:rPr lang="en-US" altLang="ko-KR" b="1"/>
            <a:t>Form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이득건</a:t>
          </a:r>
          <a:r>
            <a:rPr lang="en-US" altLang="ko-KR" b="1"/>
            <a:t>)</a:t>
          </a:r>
          <a:endParaRPr lang="ko-KR" altLang="en-US" b="1"/>
        </a:p>
      </dgm:t>
    </dgm:pt>
    <dgm:pt modelId="{919311F3-D253-4ABD-B820-ED49A6FCFEED}" type="parTrans" cxnId="{9579D3A3-7816-46C5-84BD-F99E81736DC9}">
      <dgm:prSet/>
      <dgm:spPr/>
      <dgm:t>
        <a:bodyPr/>
        <a:lstStyle/>
        <a:p>
          <a:pPr latinLnBrk="1"/>
          <a:endParaRPr lang="ko-KR" altLang="en-US" b="1"/>
        </a:p>
      </dgm:t>
    </dgm:pt>
    <dgm:pt modelId="{D1CED22E-003E-4502-BE29-E044842B009B}" type="sibTrans" cxnId="{9579D3A3-7816-46C5-84BD-F99E81736DC9}">
      <dgm:prSet/>
      <dgm:spPr/>
      <dgm:t>
        <a:bodyPr/>
        <a:lstStyle/>
        <a:p>
          <a:pPr latinLnBrk="1"/>
          <a:endParaRPr lang="ko-KR" altLang="en-US"/>
        </a:p>
      </dgm:t>
    </dgm:pt>
    <dgm:pt modelId="{F11B88D9-F525-44F2-B76F-7481C0040035}" type="pres">
      <dgm:prSet presAssocID="{EFA4DD77-00E5-4C0E-83B2-4E283346D45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C56CAF-24BD-4374-8D6E-67159DE8C89A}" type="pres">
      <dgm:prSet presAssocID="{EFA4DD77-00E5-4C0E-83B2-4E283346D459}" presName="hierFlow" presStyleCnt="0"/>
      <dgm:spPr/>
    </dgm:pt>
    <dgm:pt modelId="{90CEF2F0-EAA8-4A1F-8EE0-A6A73022EC21}" type="pres">
      <dgm:prSet presAssocID="{EFA4DD77-00E5-4C0E-83B2-4E283346D45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B1F0D61-382D-4449-871D-D653B17FCD82}" type="pres">
      <dgm:prSet presAssocID="{8687FDD5-7C1B-4611-B9E3-3B22372DCAE5}" presName="Name14" presStyleCnt="0"/>
      <dgm:spPr/>
    </dgm:pt>
    <dgm:pt modelId="{58DE5425-1BFA-4F17-AFD6-3C4671E28D81}" type="pres">
      <dgm:prSet presAssocID="{8687FDD5-7C1B-4611-B9E3-3B22372DCAE5}" presName="level1Shape" presStyleLbl="node0" presStyleIdx="0" presStyleCnt="1">
        <dgm:presLayoutVars>
          <dgm:chPref val="3"/>
        </dgm:presLayoutVars>
      </dgm:prSet>
      <dgm:spPr/>
    </dgm:pt>
    <dgm:pt modelId="{4180F523-AC23-4BB8-AEED-2226E99485C8}" type="pres">
      <dgm:prSet presAssocID="{8687FDD5-7C1B-4611-B9E3-3B22372DCAE5}" presName="hierChild2" presStyleCnt="0"/>
      <dgm:spPr/>
    </dgm:pt>
    <dgm:pt modelId="{E869354E-E898-4C48-8571-D12CBE414E9A}" type="pres">
      <dgm:prSet presAssocID="{0E4737C9-ECBC-4767-BC30-3364A67F5B8F}" presName="Name19" presStyleLbl="parChTrans1D2" presStyleIdx="0" presStyleCnt="3"/>
      <dgm:spPr/>
    </dgm:pt>
    <dgm:pt modelId="{404D6577-4883-4C1A-8484-D3EFEFEC8309}" type="pres">
      <dgm:prSet presAssocID="{1DBAF2AC-D78F-4432-83B9-1A0D823050E0}" presName="Name21" presStyleCnt="0"/>
      <dgm:spPr/>
    </dgm:pt>
    <dgm:pt modelId="{27490C66-DDCE-4D0F-9C88-58F7649AAA64}" type="pres">
      <dgm:prSet presAssocID="{1DBAF2AC-D78F-4432-83B9-1A0D823050E0}" presName="level2Shape" presStyleLbl="node2" presStyleIdx="0" presStyleCnt="3"/>
      <dgm:spPr/>
    </dgm:pt>
    <dgm:pt modelId="{D08B1556-ED34-4F44-BDB1-5EBCC2DA0D4A}" type="pres">
      <dgm:prSet presAssocID="{1DBAF2AC-D78F-4432-83B9-1A0D823050E0}" presName="hierChild3" presStyleCnt="0"/>
      <dgm:spPr/>
    </dgm:pt>
    <dgm:pt modelId="{FC274B93-C1EB-46B5-9740-67116C115E4A}" type="pres">
      <dgm:prSet presAssocID="{5F1C2978-66D1-41F6-8E61-1D8A259D3308}" presName="Name19" presStyleLbl="parChTrans1D3" presStyleIdx="0" presStyleCnt="3"/>
      <dgm:spPr/>
    </dgm:pt>
    <dgm:pt modelId="{CA9CDBE7-91F0-497C-943E-00C6DE4FF9F3}" type="pres">
      <dgm:prSet presAssocID="{CF935FFA-AF1C-46FE-97D2-D2A57D299E4C}" presName="Name21" presStyleCnt="0"/>
      <dgm:spPr/>
    </dgm:pt>
    <dgm:pt modelId="{C285FFEE-E0C5-4A7C-A302-3446FDA5AD62}" type="pres">
      <dgm:prSet presAssocID="{CF935FFA-AF1C-46FE-97D2-D2A57D299E4C}" presName="level2Shape" presStyleLbl="node3" presStyleIdx="0" presStyleCnt="3"/>
      <dgm:spPr/>
    </dgm:pt>
    <dgm:pt modelId="{BF0E08BF-76C6-4876-9248-C8809D04EEFE}" type="pres">
      <dgm:prSet presAssocID="{CF935FFA-AF1C-46FE-97D2-D2A57D299E4C}" presName="hierChild3" presStyleCnt="0"/>
      <dgm:spPr/>
    </dgm:pt>
    <dgm:pt modelId="{8B5222D6-1B0F-4075-9343-FB07A0797EE6}" type="pres">
      <dgm:prSet presAssocID="{08FE2F21-4D47-48F6-B619-39663D038A38}" presName="Name19" presStyleLbl="parChTrans1D3" presStyleIdx="1" presStyleCnt="3"/>
      <dgm:spPr/>
    </dgm:pt>
    <dgm:pt modelId="{31EA78AB-D402-4FC8-B23B-CBFA76D5C98E}" type="pres">
      <dgm:prSet presAssocID="{69280204-4E94-47B5-81B2-7B5911A235C4}" presName="Name21" presStyleCnt="0"/>
      <dgm:spPr/>
    </dgm:pt>
    <dgm:pt modelId="{2F6AD1F6-C2B6-4BC3-A70C-B4EEE6267C14}" type="pres">
      <dgm:prSet presAssocID="{69280204-4E94-47B5-81B2-7B5911A235C4}" presName="level2Shape" presStyleLbl="node3" presStyleIdx="1" presStyleCnt="3"/>
      <dgm:spPr/>
    </dgm:pt>
    <dgm:pt modelId="{1440E233-147F-4970-913A-14304350AB7C}" type="pres">
      <dgm:prSet presAssocID="{69280204-4E94-47B5-81B2-7B5911A235C4}" presName="hierChild3" presStyleCnt="0"/>
      <dgm:spPr/>
    </dgm:pt>
    <dgm:pt modelId="{69234FF9-FFE6-4520-A06A-7C0A6672474F}" type="pres">
      <dgm:prSet presAssocID="{28779ED6-1BB7-4E9A-ABE1-09ED203B8C59}" presName="Name19" presStyleLbl="parChTrans1D2" presStyleIdx="1" presStyleCnt="3"/>
      <dgm:spPr/>
    </dgm:pt>
    <dgm:pt modelId="{8542CAF1-CB66-4F29-9D9D-AAF5F5820A96}" type="pres">
      <dgm:prSet presAssocID="{4E369E55-A230-4922-BF04-B607009B9E3E}" presName="Name21" presStyleCnt="0"/>
      <dgm:spPr/>
    </dgm:pt>
    <dgm:pt modelId="{642A92C5-2B35-48B0-9A7D-713108F6952A}" type="pres">
      <dgm:prSet presAssocID="{4E369E55-A230-4922-BF04-B607009B9E3E}" presName="level2Shape" presStyleLbl="node2" presStyleIdx="1" presStyleCnt="3"/>
      <dgm:spPr/>
    </dgm:pt>
    <dgm:pt modelId="{3F0A9291-7717-46C1-8741-7F7082E81148}" type="pres">
      <dgm:prSet presAssocID="{4E369E55-A230-4922-BF04-B607009B9E3E}" presName="hierChild3" presStyleCnt="0"/>
      <dgm:spPr/>
    </dgm:pt>
    <dgm:pt modelId="{FC8E1643-9148-44F2-9B17-AFCEDFEA4F89}" type="pres">
      <dgm:prSet presAssocID="{8D7C9CBF-57B0-497C-A0AE-5994DA8E6427}" presName="Name19" presStyleLbl="parChTrans1D2" presStyleIdx="2" presStyleCnt="3"/>
      <dgm:spPr/>
    </dgm:pt>
    <dgm:pt modelId="{4513C6AF-12B7-41EE-B934-4D4459284261}" type="pres">
      <dgm:prSet presAssocID="{8DFBB116-F26E-46BA-B137-BA813AF8FF79}" presName="Name21" presStyleCnt="0"/>
      <dgm:spPr/>
    </dgm:pt>
    <dgm:pt modelId="{927DA7ED-4032-46BD-A8BE-3E09B7170403}" type="pres">
      <dgm:prSet presAssocID="{8DFBB116-F26E-46BA-B137-BA813AF8FF79}" presName="level2Shape" presStyleLbl="node2" presStyleIdx="2" presStyleCnt="3"/>
      <dgm:spPr/>
    </dgm:pt>
    <dgm:pt modelId="{6FBF58BB-38E9-44F4-8A5D-1930D8F17234}" type="pres">
      <dgm:prSet presAssocID="{8DFBB116-F26E-46BA-B137-BA813AF8FF79}" presName="hierChild3" presStyleCnt="0"/>
      <dgm:spPr/>
    </dgm:pt>
    <dgm:pt modelId="{82321818-F09F-4FC8-8EA0-A5D5ACC84509}" type="pres">
      <dgm:prSet presAssocID="{919311F3-D253-4ABD-B820-ED49A6FCFEED}" presName="Name19" presStyleLbl="parChTrans1D3" presStyleIdx="2" presStyleCnt="3"/>
      <dgm:spPr/>
    </dgm:pt>
    <dgm:pt modelId="{DA34CCBB-6BD4-40E5-B1F9-D776CF2ADF3B}" type="pres">
      <dgm:prSet presAssocID="{DEDA2800-1A82-4F5B-B298-560E8E8FCAB9}" presName="Name21" presStyleCnt="0"/>
      <dgm:spPr/>
    </dgm:pt>
    <dgm:pt modelId="{CE2C7ADF-74C6-46EA-A660-68BE4AF70531}" type="pres">
      <dgm:prSet presAssocID="{DEDA2800-1A82-4F5B-B298-560E8E8FCAB9}" presName="level2Shape" presStyleLbl="node3" presStyleIdx="2" presStyleCnt="3"/>
      <dgm:spPr/>
    </dgm:pt>
    <dgm:pt modelId="{44D1B41A-1D50-4752-BE3A-C5584AD658FC}" type="pres">
      <dgm:prSet presAssocID="{DEDA2800-1A82-4F5B-B298-560E8E8FCAB9}" presName="hierChild3" presStyleCnt="0"/>
      <dgm:spPr/>
    </dgm:pt>
    <dgm:pt modelId="{E0DE5388-5BF0-421F-85D0-73BD2F46F0C1}" type="pres">
      <dgm:prSet presAssocID="{EFA4DD77-00E5-4C0E-83B2-4E283346D459}" presName="bgShapesFlow" presStyleCnt="0"/>
      <dgm:spPr/>
    </dgm:pt>
  </dgm:ptLst>
  <dgm:cxnLst>
    <dgm:cxn modelId="{D203B30C-BF93-4449-BD55-AD3D1EB00A22}" type="presOf" srcId="{919311F3-D253-4ABD-B820-ED49A6FCFEED}" destId="{82321818-F09F-4FC8-8EA0-A5D5ACC84509}" srcOrd="0" destOrd="0" presId="urn:microsoft.com/office/officeart/2005/8/layout/hierarchy6"/>
    <dgm:cxn modelId="{69F7320E-0A51-4B52-A743-51830712F96A}" type="presOf" srcId="{1DBAF2AC-D78F-4432-83B9-1A0D823050E0}" destId="{27490C66-DDCE-4D0F-9C88-58F7649AAA64}" srcOrd="0" destOrd="0" presId="urn:microsoft.com/office/officeart/2005/8/layout/hierarchy6"/>
    <dgm:cxn modelId="{4DE0CF11-E5A2-4FCF-AAF4-9B0B50B6B991}" srcId="{8687FDD5-7C1B-4611-B9E3-3B22372DCAE5}" destId="{1DBAF2AC-D78F-4432-83B9-1A0D823050E0}" srcOrd="0" destOrd="0" parTransId="{0E4737C9-ECBC-4767-BC30-3364A67F5B8F}" sibTransId="{0579783A-F31C-46E6-9636-57B2697F612A}"/>
    <dgm:cxn modelId="{904FC012-9D33-4C13-B4C7-5A91BB3E5272}" srcId="{8687FDD5-7C1B-4611-B9E3-3B22372DCAE5}" destId="{8DFBB116-F26E-46BA-B137-BA813AF8FF79}" srcOrd="2" destOrd="0" parTransId="{8D7C9CBF-57B0-497C-A0AE-5994DA8E6427}" sibTransId="{1A369250-DAD1-47E4-89B7-2E2262CB8B41}"/>
    <dgm:cxn modelId="{D9D2A913-3493-444B-80E3-92F43F05B421}" type="presOf" srcId="{EFA4DD77-00E5-4C0E-83B2-4E283346D459}" destId="{F11B88D9-F525-44F2-B76F-7481C0040035}" srcOrd="0" destOrd="0" presId="urn:microsoft.com/office/officeart/2005/8/layout/hierarchy6"/>
    <dgm:cxn modelId="{F0838F69-84E0-4764-8D8F-9C83F3AA7B87}" srcId="{8687FDD5-7C1B-4611-B9E3-3B22372DCAE5}" destId="{4E369E55-A230-4922-BF04-B607009B9E3E}" srcOrd="1" destOrd="0" parTransId="{28779ED6-1BB7-4E9A-ABE1-09ED203B8C59}" sibTransId="{0FACFF71-BA93-43DC-90C9-132497CEBE8A}"/>
    <dgm:cxn modelId="{F645C46F-18B2-45C2-9455-2B8CE4B71510}" type="presOf" srcId="{08FE2F21-4D47-48F6-B619-39663D038A38}" destId="{8B5222D6-1B0F-4075-9343-FB07A0797EE6}" srcOrd="0" destOrd="0" presId="urn:microsoft.com/office/officeart/2005/8/layout/hierarchy6"/>
    <dgm:cxn modelId="{8EC79F56-4FC7-427F-ACC9-2831B3AABC89}" srcId="{1DBAF2AC-D78F-4432-83B9-1A0D823050E0}" destId="{69280204-4E94-47B5-81B2-7B5911A235C4}" srcOrd="1" destOrd="0" parTransId="{08FE2F21-4D47-48F6-B619-39663D038A38}" sibTransId="{6060A775-4085-4628-AA66-10A10D098172}"/>
    <dgm:cxn modelId="{2705E380-E7E5-46C9-B5A4-4FC469ABA3FD}" srcId="{EFA4DD77-00E5-4C0E-83B2-4E283346D459}" destId="{8687FDD5-7C1B-4611-B9E3-3B22372DCAE5}" srcOrd="0" destOrd="0" parTransId="{673E6656-4A44-4FE0-95CC-AEA182DFCC43}" sibTransId="{68EC3BC1-690F-404E-AAFC-B810058EDE9E}"/>
    <dgm:cxn modelId="{1706FE93-EA36-49C0-89AF-70DCEE60F651}" type="presOf" srcId="{8687FDD5-7C1B-4611-B9E3-3B22372DCAE5}" destId="{58DE5425-1BFA-4F17-AFD6-3C4671E28D81}" srcOrd="0" destOrd="0" presId="urn:microsoft.com/office/officeart/2005/8/layout/hierarchy6"/>
    <dgm:cxn modelId="{79501196-FD6E-45A8-9747-FFE8BB574BAB}" type="presOf" srcId="{69280204-4E94-47B5-81B2-7B5911A235C4}" destId="{2F6AD1F6-C2B6-4BC3-A70C-B4EEE6267C14}" srcOrd="0" destOrd="0" presId="urn:microsoft.com/office/officeart/2005/8/layout/hierarchy6"/>
    <dgm:cxn modelId="{F4FA3497-8DD9-46D3-922A-22DD692645B4}" type="presOf" srcId="{DEDA2800-1A82-4F5B-B298-560E8E8FCAB9}" destId="{CE2C7ADF-74C6-46EA-A660-68BE4AF70531}" srcOrd="0" destOrd="0" presId="urn:microsoft.com/office/officeart/2005/8/layout/hierarchy6"/>
    <dgm:cxn modelId="{7D1ACDA0-D34D-4E58-8BB0-8CC907B09697}" type="presOf" srcId="{5F1C2978-66D1-41F6-8E61-1D8A259D3308}" destId="{FC274B93-C1EB-46B5-9740-67116C115E4A}" srcOrd="0" destOrd="0" presId="urn:microsoft.com/office/officeart/2005/8/layout/hierarchy6"/>
    <dgm:cxn modelId="{9579D3A3-7816-46C5-84BD-F99E81736DC9}" srcId="{8DFBB116-F26E-46BA-B137-BA813AF8FF79}" destId="{DEDA2800-1A82-4F5B-B298-560E8E8FCAB9}" srcOrd="0" destOrd="0" parTransId="{919311F3-D253-4ABD-B820-ED49A6FCFEED}" sibTransId="{D1CED22E-003E-4502-BE29-E044842B009B}"/>
    <dgm:cxn modelId="{2880BAA7-B72F-4EC2-8484-86308F5D7E31}" type="presOf" srcId="{8DFBB116-F26E-46BA-B137-BA813AF8FF79}" destId="{927DA7ED-4032-46BD-A8BE-3E09B7170403}" srcOrd="0" destOrd="0" presId="urn:microsoft.com/office/officeart/2005/8/layout/hierarchy6"/>
    <dgm:cxn modelId="{42A6EAA8-C4C1-42E3-898A-15EBBE39BAE9}" type="presOf" srcId="{8D7C9CBF-57B0-497C-A0AE-5994DA8E6427}" destId="{FC8E1643-9148-44F2-9B17-AFCEDFEA4F89}" srcOrd="0" destOrd="0" presId="urn:microsoft.com/office/officeart/2005/8/layout/hierarchy6"/>
    <dgm:cxn modelId="{3173F9B8-FF0F-4386-B106-7F1AA348D2F4}" type="presOf" srcId="{0E4737C9-ECBC-4767-BC30-3364A67F5B8F}" destId="{E869354E-E898-4C48-8571-D12CBE414E9A}" srcOrd="0" destOrd="0" presId="urn:microsoft.com/office/officeart/2005/8/layout/hierarchy6"/>
    <dgm:cxn modelId="{C773CAE5-D3F9-488B-9149-D79EC2A24FD7}" type="presOf" srcId="{4E369E55-A230-4922-BF04-B607009B9E3E}" destId="{642A92C5-2B35-48B0-9A7D-713108F6952A}" srcOrd="0" destOrd="0" presId="urn:microsoft.com/office/officeart/2005/8/layout/hierarchy6"/>
    <dgm:cxn modelId="{26CF01E6-1EAA-4E99-A8EE-E1A0185A7612}" srcId="{1DBAF2AC-D78F-4432-83B9-1A0D823050E0}" destId="{CF935FFA-AF1C-46FE-97D2-D2A57D299E4C}" srcOrd="0" destOrd="0" parTransId="{5F1C2978-66D1-41F6-8E61-1D8A259D3308}" sibTransId="{A22AEB5D-337D-408A-9475-E6B0DC3D65A1}"/>
    <dgm:cxn modelId="{B02314E7-207E-4BA5-A442-E9F605C7BF7C}" type="presOf" srcId="{28779ED6-1BB7-4E9A-ABE1-09ED203B8C59}" destId="{69234FF9-FFE6-4520-A06A-7C0A6672474F}" srcOrd="0" destOrd="0" presId="urn:microsoft.com/office/officeart/2005/8/layout/hierarchy6"/>
    <dgm:cxn modelId="{04A3ABF7-722A-4607-BACF-556DFEAA6133}" type="presOf" srcId="{CF935FFA-AF1C-46FE-97D2-D2A57D299E4C}" destId="{C285FFEE-E0C5-4A7C-A302-3446FDA5AD62}" srcOrd="0" destOrd="0" presId="urn:microsoft.com/office/officeart/2005/8/layout/hierarchy6"/>
    <dgm:cxn modelId="{D58F35AC-E99B-42AC-A136-286DE6F8E86A}" type="presParOf" srcId="{F11B88D9-F525-44F2-B76F-7481C0040035}" destId="{1EC56CAF-24BD-4374-8D6E-67159DE8C89A}" srcOrd="0" destOrd="0" presId="urn:microsoft.com/office/officeart/2005/8/layout/hierarchy6"/>
    <dgm:cxn modelId="{540EA0B1-7448-4E70-988D-646AD4B05BD7}" type="presParOf" srcId="{1EC56CAF-24BD-4374-8D6E-67159DE8C89A}" destId="{90CEF2F0-EAA8-4A1F-8EE0-A6A73022EC21}" srcOrd="0" destOrd="0" presId="urn:microsoft.com/office/officeart/2005/8/layout/hierarchy6"/>
    <dgm:cxn modelId="{B4511319-1728-41BE-B4C4-FFC361BCA9B0}" type="presParOf" srcId="{90CEF2F0-EAA8-4A1F-8EE0-A6A73022EC21}" destId="{8B1F0D61-382D-4449-871D-D653B17FCD82}" srcOrd="0" destOrd="0" presId="urn:microsoft.com/office/officeart/2005/8/layout/hierarchy6"/>
    <dgm:cxn modelId="{08E0678F-C5B8-47B3-97DA-A4BE4462A05C}" type="presParOf" srcId="{8B1F0D61-382D-4449-871D-D653B17FCD82}" destId="{58DE5425-1BFA-4F17-AFD6-3C4671E28D81}" srcOrd="0" destOrd="0" presId="urn:microsoft.com/office/officeart/2005/8/layout/hierarchy6"/>
    <dgm:cxn modelId="{B23CFBC9-8162-4273-8E8B-ABA3DB4E829A}" type="presParOf" srcId="{8B1F0D61-382D-4449-871D-D653B17FCD82}" destId="{4180F523-AC23-4BB8-AEED-2226E99485C8}" srcOrd="1" destOrd="0" presId="urn:microsoft.com/office/officeart/2005/8/layout/hierarchy6"/>
    <dgm:cxn modelId="{8B39E79F-FFE0-4C57-8A1A-23CA8611E445}" type="presParOf" srcId="{4180F523-AC23-4BB8-AEED-2226E99485C8}" destId="{E869354E-E898-4C48-8571-D12CBE414E9A}" srcOrd="0" destOrd="0" presId="urn:microsoft.com/office/officeart/2005/8/layout/hierarchy6"/>
    <dgm:cxn modelId="{8F898C82-6C05-415F-9BEB-DE32ABF1DEF7}" type="presParOf" srcId="{4180F523-AC23-4BB8-AEED-2226E99485C8}" destId="{404D6577-4883-4C1A-8484-D3EFEFEC8309}" srcOrd="1" destOrd="0" presId="urn:microsoft.com/office/officeart/2005/8/layout/hierarchy6"/>
    <dgm:cxn modelId="{77907EE9-046C-46CA-A09F-E6BA246DA352}" type="presParOf" srcId="{404D6577-4883-4C1A-8484-D3EFEFEC8309}" destId="{27490C66-DDCE-4D0F-9C88-58F7649AAA64}" srcOrd="0" destOrd="0" presId="urn:microsoft.com/office/officeart/2005/8/layout/hierarchy6"/>
    <dgm:cxn modelId="{306F79CE-3ACB-4016-9329-787B55BE5653}" type="presParOf" srcId="{404D6577-4883-4C1A-8484-D3EFEFEC8309}" destId="{D08B1556-ED34-4F44-BDB1-5EBCC2DA0D4A}" srcOrd="1" destOrd="0" presId="urn:microsoft.com/office/officeart/2005/8/layout/hierarchy6"/>
    <dgm:cxn modelId="{C3530968-C7B4-4812-81C1-34695D585B20}" type="presParOf" srcId="{D08B1556-ED34-4F44-BDB1-5EBCC2DA0D4A}" destId="{FC274B93-C1EB-46B5-9740-67116C115E4A}" srcOrd="0" destOrd="0" presId="urn:microsoft.com/office/officeart/2005/8/layout/hierarchy6"/>
    <dgm:cxn modelId="{D6DB4F55-D290-4442-9ED3-3FA4295F1F4D}" type="presParOf" srcId="{D08B1556-ED34-4F44-BDB1-5EBCC2DA0D4A}" destId="{CA9CDBE7-91F0-497C-943E-00C6DE4FF9F3}" srcOrd="1" destOrd="0" presId="urn:microsoft.com/office/officeart/2005/8/layout/hierarchy6"/>
    <dgm:cxn modelId="{44D84CFE-3161-47E5-8DEE-5D4427E7DA77}" type="presParOf" srcId="{CA9CDBE7-91F0-497C-943E-00C6DE4FF9F3}" destId="{C285FFEE-E0C5-4A7C-A302-3446FDA5AD62}" srcOrd="0" destOrd="0" presId="urn:microsoft.com/office/officeart/2005/8/layout/hierarchy6"/>
    <dgm:cxn modelId="{9DB4B905-B63E-4439-911A-75E69460A504}" type="presParOf" srcId="{CA9CDBE7-91F0-497C-943E-00C6DE4FF9F3}" destId="{BF0E08BF-76C6-4876-9248-C8809D04EEFE}" srcOrd="1" destOrd="0" presId="urn:microsoft.com/office/officeart/2005/8/layout/hierarchy6"/>
    <dgm:cxn modelId="{7F0FD84E-4A13-4531-9229-5818C36B7132}" type="presParOf" srcId="{D08B1556-ED34-4F44-BDB1-5EBCC2DA0D4A}" destId="{8B5222D6-1B0F-4075-9343-FB07A0797EE6}" srcOrd="2" destOrd="0" presId="urn:microsoft.com/office/officeart/2005/8/layout/hierarchy6"/>
    <dgm:cxn modelId="{E5EED8C9-A822-4FCE-86F4-21D8733FCC00}" type="presParOf" srcId="{D08B1556-ED34-4F44-BDB1-5EBCC2DA0D4A}" destId="{31EA78AB-D402-4FC8-B23B-CBFA76D5C98E}" srcOrd="3" destOrd="0" presId="urn:microsoft.com/office/officeart/2005/8/layout/hierarchy6"/>
    <dgm:cxn modelId="{86875547-5CC6-46DD-BDA7-3FC05FFDF890}" type="presParOf" srcId="{31EA78AB-D402-4FC8-B23B-CBFA76D5C98E}" destId="{2F6AD1F6-C2B6-4BC3-A70C-B4EEE6267C14}" srcOrd="0" destOrd="0" presId="urn:microsoft.com/office/officeart/2005/8/layout/hierarchy6"/>
    <dgm:cxn modelId="{DFD03E94-02B3-4613-B7D8-6F87B74452D4}" type="presParOf" srcId="{31EA78AB-D402-4FC8-B23B-CBFA76D5C98E}" destId="{1440E233-147F-4970-913A-14304350AB7C}" srcOrd="1" destOrd="0" presId="urn:microsoft.com/office/officeart/2005/8/layout/hierarchy6"/>
    <dgm:cxn modelId="{B6054171-F7B8-450D-BEFF-4BA0A3569ECF}" type="presParOf" srcId="{4180F523-AC23-4BB8-AEED-2226E99485C8}" destId="{69234FF9-FFE6-4520-A06A-7C0A6672474F}" srcOrd="2" destOrd="0" presId="urn:microsoft.com/office/officeart/2005/8/layout/hierarchy6"/>
    <dgm:cxn modelId="{ADC04AF7-F473-447C-89A2-D43104201C39}" type="presParOf" srcId="{4180F523-AC23-4BB8-AEED-2226E99485C8}" destId="{8542CAF1-CB66-4F29-9D9D-AAF5F5820A96}" srcOrd="3" destOrd="0" presId="urn:microsoft.com/office/officeart/2005/8/layout/hierarchy6"/>
    <dgm:cxn modelId="{BA2107F2-0ADD-46FF-93E5-D4EABBD0B72A}" type="presParOf" srcId="{8542CAF1-CB66-4F29-9D9D-AAF5F5820A96}" destId="{642A92C5-2B35-48B0-9A7D-713108F6952A}" srcOrd="0" destOrd="0" presId="urn:microsoft.com/office/officeart/2005/8/layout/hierarchy6"/>
    <dgm:cxn modelId="{6EF8557D-AA15-4D5D-A877-1A8151A0E35B}" type="presParOf" srcId="{8542CAF1-CB66-4F29-9D9D-AAF5F5820A96}" destId="{3F0A9291-7717-46C1-8741-7F7082E81148}" srcOrd="1" destOrd="0" presId="urn:microsoft.com/office/officeart/2005/8/layout/hierarchy6"/>
    <dgm:cxn modelId="{038FEF64-3AE0-43A0-8B80-7FDB65D64310}" type="presParOf" srcId="{4180F523-AC23-4BB8-AEED-2226E99485C8}" destId="{FC8E1643-9148-44F2-9B17-AFCEDFEA4F89}" srcOrd="4" destOrd="0" presId="urn:microsoft.com/office/officeart/2005/8/layout/hierarchy6"/>
    <dgm:cxn modelId="{12B7D60E-640F-4501-933A-F59184496D25}" type="presParOf" srcId="{4180F523-AC23-4BB8-AEED-2226E99485C8}" destId="{4513C6AF-12B7-41EE-B934-4D4459284261}" srcOrd="5" destOrd="0" presId="urn:microsoft.com/office/officeart/2005/8/layout/hierarchy6"/>
    <dgm:cxn modelId="{88A19A8F-1142-4C9D-BAEA-DE26467935A5}" type="presParOf" srcId="{4513C6AF-12B7-41EE-B934-4D4459284261}" destId="{927DA7ED-4032-46BD-A8BE-3E09B7170403}" srcOrd="0" destOrd="0" presId="urn:microsoft.com/office/officeart/2005/8/layout/hierarchy6"/>
    <dgm:cxn modelId="{DD9AA80B-C003-4938-81B3-80D851E3D4E1}" type="presParOf" srcId="{4513C6AF-12B7-41EE-B934-4D4459284261}" destId="{6FBF58BB-38E9-44F4-8A5D-1930D8F17234}" srcOrd="1" destOrd="0" presId="urn:microsoft.com/office/officeart/2005/8/layout/hierarchy6"/>
    <dgm:cxn modelId="{12EE7801-1F96-4EF7-AAF9-6F576923DEBF}" type="presParOf" srcId="{6FBF58BB-38E9-44F4-8A5D-1930D8F17234}" destId="{82321818-F09F-4FC8-8EA0-A5D5ACC84509}" srcOrd="0" destOrd="0" presId="urn:microsoft.com/office/officeart/2005/8/layout/hierarchy6"/>
    <dgm:cxn modelId="{0C89A12B-0202-405C-8BA0-E995B3F8A359}" type="presParOf" srcId="{6FBF58BB-38E9-44F4-8A5D-1930D8F17234}" destId="{DA34CCBB-6BD4-40E5-B1F9-D776CF2ADF3B}" srcOrd="1" destOrd="0" presId="urn:microsoft.com/office/officeart/2005/8/layout/hierarchy6"/>
    <dgm:cxn modelId="{302C2BF6-4F4F-46AA-91B7-72C859DF721A}" type="presParOf" srcId="{DA34CCBB-6BD4-40E5-B1F9-D776CF2ADF3B}" destId="{CE2C7ADF-74C6-46EA-A660-68BE4AF70531}" srcOrd="0" destOrd="0" presId="urn:microsoft.com/office/officeart/2005/8/layout/hierarchy6"/>
    <dgm:cxn modelId="{F78BAE78-36B4-4FE9-BFD6-277769AF34AC}" type="presParOf" srcId="{DA34CCBB-6BD4-40E5-B1F9-D776CF2ADF3B}" destId="{44D1B41A-1D50-4752-BE3A-C5584AD658FC}" srcOrd="1" destOrd="0" presId="urn:microsoft.com/office/officeart/2005/8/layout/hierarchy6"/>
    <dgm:cxn modelId="{6987BBEF-9740-4CFB-9F2B-97E3BEDBCB4F}" type="presParOf" srcId="{F11B88D9-F525-44F2-B76F-7481C0040035}" destId="{E0DE5388-5BF0-421F-85D0-73BD2F46F0C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DE5425-1BFA-4F17-AFD6-3C4671E28D81}">
      <dsp:nvSpPr>
        <dsp:cNvPr id="0" name=""/>
        <dsp:cNvSpPr/>
      </dsp:nvSpPr>
      <dsp:spPr>
        <a:xfrm>
          <a:off x="2555043" y="429856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Development</a:t>
          </a:r>
          <a:endParaRPr lang="ko-KR" altLang="en-US" sz="1400" b="1" kern="1200"/>
        </a:p>
      </dsp:txBody>
      <dsp:txXfrm>
        <a:off x="2580605" y="455418"/>
        <a:ext cx="1258021" cy="821639"/>
      </dsp:txXfrm>
    </dsp:sp>
    <dsp:sp modelId="{E869354E-E898-4C48-8571-D12CBE414E9A}">
      <dsp:nvSpPr>
        <dsp:cNvPr id="0" name=""/>
        <dsp:cNvSpPr/>
      </dsp:nvSpPr>
      <dsp:spPr>
        <a:xfrm>
          <a:off x="1507726" y="1302620"/>
          <a:ext cx="1701889" cy="349105"/>
        </a:xfrm>
        <a:custGeom>
          <a:avLst/>
          <a:gdLst/>
          <a:ahLst/>
          <a:cxnLst/>
          <a:rect l="0" t="0" r="0" b="0"/>
          <a:pathLst>
            <a:path>
              <a:moveTo>
                <a:pt x="1701889" y="0"/>
              </a:moveTo>
              <a:lnTo>
                <a:pt x="1701889" y="174552"/>
              </a:lnTo>
              <a:lnTo>
                <a:pt x="0" y="174552"/>
              </a:lnTo>
              <a:lnTo>
                <a:pt x="0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90C66-DDCE-4D0F-9C88-58F7649AAA64}">
      <dsp:nvSpPr>
        <dsp:cNvPr id="0" name=""/>
        <dsp:cNvSpPr/>
      </dsp:nvSpPr>
      <dsp:spPr>
        <a:xfrm>
          <a:off x="853153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BackEnd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안경현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878715" y="1677287"/>
        <a:ext cx="1258021" cy="821639"/>
      </dsp:txXfrm>
    </dsp:sp>
    <dsp:sp modelId="{FC274B93-C1EB-46B5-9740-67116C115E4A}">
      <dsp:nvSpPr>
        <dsp:cNvPr id="0" name=""/>
        <dsp:cNvSpPr/>
      </dsp:nvSpPr>
      <dsp:spPr>
        <a:xfrm>
          <a:off x="656781" y="2524489"/>
          <a:ext cx="850944" cy="349105"/>
        </a:xfrm>
        <a:custGeom>
          <a:avLst/>
          <a:gdLst/>
          <a:ahLst/>
          <a:cxnLst/>
          <a:rect l="0" t="0" r="0" b="0"/>
          <a:pathLst>
            <a:path>
              <a:moveTo>
                <a:pt x="850944" y="0"/>
              </a:moveTo>
              <a:lnTo>
                <a:pt x="850944" y="174552"/>
              </a:lnTo>
              <a:lnTo>
                <a:pt x="0" y="174552"/>
              </a:lnTo>
              <a:lnTo>
                <a:pt x="0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5FFEE-E0C5-4A7C-A302-3446FDA5AD62}">
      <dsp:nvSpPr>
        <dsp:cNvPr id="0" name=""/>
        <dsp:cNvSpPr/>
      </dsp:nvSpPr>
      <dsp:spPr>
        <a:xfrm>
          <a:off x="2209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DB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정지은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27771" y="2899156"/>
        <a:ext cx="1258021" cy="821639"/>
      </dsp:txXfrm>
    </dsp:sp>
    <dsp:sp modelId="{8B5222D6-1B0F-4075-9343-FB07A0797EE6}">
      <dsp:nvSpPr>
        <dsp:cNvPr id="0" name=""/>
        <dsp:cNvSpPr/>
      </dsp:nvSpPr>
      <dsp:spPr>
        <a:xfrm>
          <a:off x="1507726" y="2524489"/>
          <a:ext cx="850944" cy="34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850944" y="174552"/>
              </a:lnTo>
              <a:lnTo>
                <a:pt x="850944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AD1F6-C2B6-4BC3-A70C-B4EEE6267C14}">
      <dsp:nvSpPr>
        <dsp:cNvPr id="0" name=""/>
        <dsp:cNvSpPr/>
      </dsp:nvSpPr>
      <dsp:spPr>
        <a:xfrm>
          <a:off x="1704098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/>
            <a:t>기능구현</a:t>
          </a:r>
          <a:endParaRPr lang="en-US" altLang="ko-KR" sz="1400" b="1" kern="1200"/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공통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1729660" y="2899156"/>
        <a:ext cx="1258021" cy="821639"/>
      </dsp:txXfrm>
    </dsp:sp>
    <dsp:sp modelId="{69234FF9-FFE6-4520-A06A-7C0A6672474F}">
      <dsp:nvSpPr>
        <dsp:cNvPr id="0" name=""/>
        <dsp:cNvSpPr/>
      </dsp:nvSpPr>
      <dsp:spPr>
        <a:xfrm>
          <a:off x="3163895" y="1302620"/>
          <a:ext cx="91440" cy="34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A92C5-2B35-48B0-9A7D-713108F6952A}">
      <dsp:nvSpPr>
        <dsp:cNvPr id="0" name=""/>
        <dsp:cNvSpPr/>
      </dsp:nvSpPr>
      <dsp:spPr>
        <a:xfrm>
          <a:off x="2555043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FullStack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이승훈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2580605" y="1677287"/>
        <a:ext cx="1258021" cy="821639"/>
      </dsp:txXfrm>
    </dsp:sp>
    <dsp:sp modelId="{FC8E1643-9148-44F2-9B17-AFCEDFEA4F89}">
      <dsp:nvSpPr>
        <dsp:cNvPr id="0" name=""/>
        <dsp:cNvSpPr/>
      </dsp:nvSpPr>
      <dsp:spPr>
        <a:xfrm>
          <a:off x="3209615" y="1302620"/>
          <a:ext cx="1701889" cy="34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1701889" y="174552"/>
              </a:lnTo>
              <a:lnTo>
                <a:pt x="1701889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A7ED-4032-46BD-A8BE-3E09B7170403}">
      <dsp:nvSpPr>
        <dsp:cNvPr id="0" name=""/>
        <dsp:cNvSpPr/>
      </dsp:nvSpPr>
      <dsp:spPr>
        <a:xfrm>
          <a:off x="4256932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FrontEnd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민주현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4282494" y="1677287"/>
        <a:ext cx="1258021" cy="821639"/>
      </dsp:txXfrm>
    </dsp:sp>
    <dsp:sp modelId="{82321818-F09F-4FC8-8EA0-A5D5ACC84509}">
      <dsp:nvSpPr>
        <dsp:cNvPr id="0" name=""/>
        <dsp:cNvSpPr/>
      </dsp:nvSpPr>
      <dsp:spPr>
        <a:xfrm>
          <a:off x="4865785" y="2524489"/>
          <a:ext cx="91440" cy="34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C7ADF-74C6-46EA-A660-68BE4AF70531}">
      <dsp:nvSpPr>
        <dsp:cNvPr id="0" name=""/>
        <dsp:cNvSpPr/>
      </dsp:nvSpPr>
      <dsp:spPr>
        <a:xfrm>
          <a:off x="4256932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Form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이득건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4282494" y="2899156"/>
        <a:ext cx="1258021" cy="821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C988C-0239-47AA-97F6-D8D653AF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34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469</cp:revision>
  <cp:lastPrinted>2017-08-18T04:43:00Z</cp:lastPrinted>
  <dcterms:created xsi:type="dcterms:W3CDTF">2011-10-04T16:55:00Z</dcterms:created>
  <dcterms:modified xsi:type="dcterms:W3CDTF">2017-12-07T04:10:00Z</dcterms:modified>
</cp:coreProperties>
</file>